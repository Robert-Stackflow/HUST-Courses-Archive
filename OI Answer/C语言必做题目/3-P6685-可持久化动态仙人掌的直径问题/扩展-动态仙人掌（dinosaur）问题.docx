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C3E4" w14:textId="5C4CBDF0" w:rsidR="00A942D9" w:rsidRDefault="00E71BB3">
      <w:r>
        <w:rPr>
          <w:noProof/>
        </w:rPr>
        <w:drawing>
          <wp:inline distT="0" distB="0" distL="0" distR="0" wp14:anchorId="42435905" wp14:editId="1A10D82E">
            <wp:extent cx="5273675" cy="63474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2" b="8166"/>
                    <a:stretch/>
                  </pic:blipFill>
                  <pic:spPr bwMode="auto">
                    <a:xfrm>
                      <a:off x="0" y="0"/>
                      <a:ext cx="5274310" cy="634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F857F" w14:textId="13421F7A" w:rsidR="00E71BB3" w:rsidRDefault="00E71BB3">
      <w:r>
        <w:rPr>
          <w:noProof/>
        </w:rPr>
        <w:lastRenderedPageBreak/>
        <w:drawing>
          <wp:inline distT="0" distB="0" distL="0" distR="0" wp14:anchorId="5BD5BC03" wp14:editId="0A57F435">
            <wp:extent cx="5273675" cy="3786899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5" b="40781"/>
                    <a:stretch/>
                  </pic:blipFill>
                  <pic:spPr bwMode="auto">
                    <a:xfrm>
                      <a:off x="0" y="0"/>
                      <a:ext cx="5273675" cy="378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8A6FD" w14:textId="77777777" w:rsidR="00E71BB3" w:rsidRPr="00E71BB3" w:rsidRDefault="00E71BB3" w:rsidP="00E71BB3">
      <w:pPr>
        <w:rPr>
          <w:b/>
          <w:bCs/>
        </w:rPr>
      </w:pPr>
      <w:r w:rsidRPr="00E71BB3">
        <w:rPr>
          <w:rFonts w:hint="eastAsia"/>
          <w:b/>
          <w:bCs/>
        </w:rPr>
        <w:t>【分析】</w:t>
      </w:r>
    </w:p>
    <w:p w14:paraId="111B3977" w14:textId="77777777" w:rsidR="00E71BB3" w:rsidRPr="00E71BB3" w:rsidRDefault="00E71BB3" w:rsidP="00E71BB3">
      <w:pPr>
        <w:rPr>
          <w:rFonts w:hint="eastAsia"/>
        </w:rPr>
      </w:pPr>
      <w:r w:rsidRPr="00E71BB3">
        <w:t>这道题在考场看到我是完全的蒙蔽的，惊人的妄想着能否用数据离散化后的dp来骗分。。。</w:t>
      </w:r>
      <w:r w:rsidRPr="00E71BB3">
        <w:br/>
        <w:t>我果然很菜。。。</w:t>
      </w:r>
    </w:p>
    <w:p w14:paraId="5C783FF4" w14:textId="77777777" w:rsidR="00E71BB3" w:rsidRPr="00E71BB3" w:rsidRDefault="00E71BB3" w:rsidP="00E71BB3">
      <w:r w:rsidRPr="00E71BB3">
        <w:t>好吧，对于我这种菜鸡来说，正解似乎有些难想，让我们考虑从最基本的情况开始考虑。先将所有仙人掌按p为第一关键字排序，从左向右扫。这里我们考虑一个贪心策略，</w:t>
      </w:r>
      <w:r w:rsidRPr="00E71BB3">
        <w:rPr>
          <w:b/>
          <w:bCs/>
        </w:rPr>
        <w:t>如果仙人掌两两之间距离足够远，则仙人掌之间跳跃的最小高度一定为最高仙人掌的高度</w:t>
      </w:r>
      <w:r w:rsidRPr="00E71BB3">
        <w:t>。 关于两个相邻的仙人掌如果可以下落再上跳，则到下一个仙人掌的高度就为它自身的高度。否则就不下落一路上升。</w:t>
      </w:r>
    </w:p>
    <w:p w14:paraId="0C3A568D" w14:textId="77777777" w:rsidR="00E71BB3" w:rsidRPr="00E71BB3" w:rsidRDefault="00E71BB3" w:rsidP="00E71BB3">
      <w:r w:rsidRPr="00E71BB3">
        <w:t>不难发现上述贪心策略如果碰到的下下个仙人掌的高度的高度差，大于它与下个仙人掌的距离差，就很容易出现一种无解情况。难道，这道题目贪心就无法完成 </w:t>
      </w:r>
      <w:del w:id="0" w:author="Unknown">
        <w:r w:rsidRPr="00E71BB3">
          <w:delText>WA</w:delText>
        </w:r>
      </w:del>
      <w:r w:rsidRPr="00E71BB3">
        <w:t> AC的使命吗？</w:t>
      </w:r>
    </w:p>
    <w:p w14:paraId="351709B5" w14:textId="475B2AEA" w:rsidR="00E71BB3" w:rsidRPr="00E71BB3" w:rsidRDefault="00E71BB3" w:rsidP="00E71BB3">
      <w:r w:rsidRPr="00E71BB3">
        <w:t>再次观察题目(这就是不能好好利用题目信息的惨痛教训)，稍加思考，我们发现关于每棵仙人掌的那些不可能越过的点(不考虑上下的方向)，恰好关于仙人掌形成两个tan为1的等腰直角三角形，如图</w:t>
      </w:r>
      <w:r>
        <w:rPr>
          <w:noProof/>
        </w:rPr>
        <w:drawing>
          <wp:inline distT="0" distB="0" distL="0" distR="0" wp14:anchorId="48EDD2BE" wp14:editId="46061335">
            <wp:extent cx="2651760" cy="222326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6" b="7656"/>
                    <a:stretch/>
                  </pic:blipFill>
                  <pic:spPr bwMode="auto">
                    <a:xfrm>
                      <a:off x="0" y="0"/>
                      <a:ext cx="2660520" cy="22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E38B9" w14:textId="6055D547" w:rsidR="00E71BB3" w:rsidRDefault="00E71BB3">
      <w:r w:rsidRPr="00E71BB3">
        <w:lastRenderedPageBreak/>
        <w:t>这里我们可以以每个三角形的左端点为关键字排序。如果到第i棵仙人掌的左端点在原有区间的右端点的右边，区间最左边就为p[i]-h[i]，最右边就为</w:t>
      </w:r>
      <w:r w:rsidRPr="00E71BB3">
        <w:br/>
        <w:t>p[i]+h[i]，同时用仙人掌的高度更新最大高度。反之，就不能下落，且需要构造一个更大的三角形，以跳过这段区间中的所有仙人掌。</w:t>
      </w:r>
    </w:p>
    <w:p w14:paraId="0F79C972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#include&lt;cstdio&gt;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D2E9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#include&lt;cstring&gt;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50CD5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A3F90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55EA4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B6C7FA3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1C6963B0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14:paraId="122217C1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p,h;  </w:t>
      </w:r>
    </w:p>
    <w:p w14:paraId="40F5FF29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}a[301000];  </w:t>
      </w:r>
    </w:p>
    <w:p w14:paraId="384A9CA4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cmp(node x,node y){  </w:t>
      </w:r>
    </w:p>
    <w:p w14:paraId="216803C4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x.p-x.h&lt;y.p-y.h;  </w:t>
      </w:r>
    </w:p>
    <w:p w14:paraId="2E6534EB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ABF67B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14:paraId="0F1BC818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37D7FA7D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cin&gt;&gt;n;  </w:t>
      </w:r>
    </w:p>
    <w:p w14:paraId="73B168F8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14:paraId="7814F0F2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6C61AF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pt-BR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    scanf(</w:t>
      </w:r>
      <w:r w:rsidRPr="00164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pt-BR"/>
        </w:rPr>
        <w:t>"%lf%lf"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,&amp;a[i].p,&amp;a[i].h);  </w:t>
      </w:r>
    </w:p>
    <w:p w14:paraId="16EC5476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   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(a[i].h&gt;a[i].p){  </w:t>
      </w:r>
    </w:p>
    <w:p w14:paraId="0370FD33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cout&lt;&lt;-1&lt;&lt;endl;  </w:t>
      </w:r>
    </w:p>
    <w:p w14:paraId="20AE4833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914889E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CA092B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CE5C15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pt-BR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sort(a+1,a+n+1,cmp);  </w:t>
      </w:r>
    </w:p>
    <w:p w14:paraId="1FAF8AF1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</w:t>
      </w: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minn=a[1].p-a[1].h;  </w:t>
      </w:r>
    </w:p>
    <w:p w14:paraId="2C71F606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maxx=a[1].p+a[1].h;  </w:t>
      </w:r>
    </w:p>
    <w:p w14:paraId="2AF8200B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44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i=2;i&lt;=n;i++){  </w:t>
      </w:r>
    </w:p>
    <w:p w14:paraId="0BF21400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(a[i].p-a[i].h&gt;=maxx){  </w:t>
      </w:r>
    </w:p>
    <w:p w14:paraId="60F5FAD9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pt-BR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        minn=a[i].p-a[i].h;  </w:t>
      </w:r>
    </w:p>
    <w:p w14:paraId="57A52F2C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pt-BR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        maxx=a[i].p+a[i].h;  </w:t>
      </w:r>
    </w:p>
    <w:p w14:paraId="770F8ABD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pt-BR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        ans=max(ans,a[i].h);  </w:t>
      </w:r>
    </w:p>
    <w:p w14:paraId="2A4A7A1C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    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3B4AFC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B84B9D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minn=min(minn,(a[i].p-a[i].h));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398400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pt-BR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        maxx=max(maxx,(a[i].p+a[i].h));  </w:t>
      </w:r>
    </w:p>
    <w:p w14:paraId="3189D628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            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ans=max(ans,(maxx-minn)/2.0);  </w:t>
      </w:r>
    </w:p>
    <w:p w14:paraId="0FE9946D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EFCF8D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F9FF4F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16449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"%.1lf\n"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,ans);  </w:t>
      </w:r>
    </w:p>
    <w:p w14:paraId="31C43E2F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4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0926BA9" w14:textId="77777777" w:rsidR="00164492" w:rsidRPr="00164492" w:rsidRDefault="00164492" w:rsidP="001644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44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A5A9126" w14:textId="77777777" w:rsidR="00164492" w:rsidRPr="00E71BB3" w:rsidRDefault="00164492">
      <w:pPr>
        <w:rPr>
          <w:rFonts w:hint="eastAsia"/>
        </w:rPr>
      </w:pPr>
    </w:p>
    <w:sectPr w:rsidR="00164492" w:rsidRPr="00E71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44D6A" w14:textId="77777777" w:rsidR="008D1950" w:rsidRDefault="008D1950" w:rsidP="00E71BB3">
      <w:r>
        <w:separator/>
      </w:r>
    </w:p>
  </w:endnote>
  <w:endnote w:type="continuationSeparator" w:id="0">
    <w:p w14:paraId="6C0F70C3" w14:textId="77777777" w:rsidR="008D1950" w:rsidRDefault="008D1950" w:rsidP="00E7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B75B1" w14:textId="77777777" w:rsidR="008D1950" w:rsidRDefault="008D1950" w:rsidP="00E71BB3">
      <w:r>
        <w:separator/>
      </w:r>
    </w:p>
  </w:footnote>
  <w:footnote w:type="continuationSeparator" w:id="0">
    <w:p w14:paraId="12B32AA5" w14:textId="77777777" w:rsidR="008D1950" w:rsidRDefault="008D1950" w:rsidP="00E71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A28C8"/>
    <w:multiLevelType w:val="multilevel"/>
    <w:tmpl w:val="5BCC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C8"/>
    <w:rsid w:val="00164492"/>
    <w:rsid w:val="008D1950"/>
    <w:rsid w:val="00996906"/>
    <w:rsid w:val="00A942D9"/>
    <w:rsid w:val="00DF29C8"/>
    <w:rsid w:val="00E01C4B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7582"/>
  <w15:chartTrackingRefBased/>
  <w15:docId w15:val="{457932A8-FF2F-4DB7-B150-2DECE66B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E71BB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71BB3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E71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71BB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7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71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</cp:revision>
  <dcterms:created xsi:type="dcterms:W3CDTF">2021-01-21T14:22:00Z</dcterms:created>
  <dcterms:modified xsi:type="dcterms:W3CDTF">2021-01-21T14:25:00Z</dcterms:modified>
</cp:coreProperties>
</file>