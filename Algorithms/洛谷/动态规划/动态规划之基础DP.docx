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08D4B" w14:textId="69363882" w:rsidR="0012789D" w:rsidRPr="0012789D" w:rsidRDefault="0012789D" w:rsidP="00FD428D">
      <w:pPr>
        <w:pStyle w:val="1"/>
      </w:pPr>
      <w:r w:rsidRPr="0012789D">
        <w:t>前言</w:t>
      </w:r>
    </w:p>
    <w:p w14:paraId="0B9EE899"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本文将把</w:t>
      </w:r>
      <w:r w:rsidRPr="0012789D">
        <w:rPr>
          <w:rFonts w:ascii="Segoe UI" w:eastAsia="宋体" w:hAnsi="Segoe UI" w:cs="Segoe UI"/>
          <w:color w:val="333333"/>
          <w:kern w:val="0"/>
          <w:sz w:val="23"/>
          <w:szCs w:val="23"/>
        </w:rPr>
        <w:t>NOIP</w:t>
      </w:r>
      <w:r w:rsidRPr="0012789D">
        <w:rPr>
          <w:rFonts w:ascii="Segoe UI" w:eastAsia="宋体" w:hAnsi="Segoe UI" w:cs="Segoe UI"/>
          <w:color w:val="333333"/>
          <w:kern w:val="0"/>
          <w:sz w:val="23"/>
          <w:szCs w:val="23"/>
        </w:rPr>
        <w:t>会考的</w:t>
      </w:r>
      <w:r w:rsidRPr="0012789D">
        <w:rPr>
          <w:rFonts w:ascii="Segoe UI" w:eastAsia="宋体" w:hAnsi="Segoe UI" w:cs="Segoe UI"/>
          <w:b/>
          <w:bCs/>
          <w:color w:val="333333"/>
          <w:kern w:val="0"/>
          <w:sz w:val="23"/>
          <w:szCs w:val="23"/>
        </w:rPr>
        <w:t>DP</w:t>
      </w:r>
      <w:r w:rsidRPr="0012789D">
        <w:rPr>
          <w:rFonts w:ascii="Segoe UI" w:eastAsia="宋体" w:hAnsi="Segoe UI" w:cs="Segoe UI"/>
          <w:b/>
          <w:bCs/>
          <w:color w:val="333333"/>
          <w:kern w:val="0"/>
          <w:sz w:val="23"/>
          <w:szCs w:val="23"/>
        </w:rPr>
        <w:t>模型</w:t>
      </w:r>
      <w:r w:rsidRPr="0012789D">
        <w:rPr>
          <w:rFonts w:ascii="Segoe UI" w:eastAsia="宋体" w:hAnsi="Segoe UI" w:cs="Segoe UI"/>
          <w:color w:val="333333"/>
          <w:kern w:val="0"/>
          <w:sz w:val="23"/>
          <w:szCs w:val="23"/>
        </w:rPr>
        <w:t>全部说一遍，让各位有一个相对完整的技能树。至于一些优化部分可能会另开一文细谈。</w:t>
      </w:r>
    </w:p>
    <w:p w14:paraId="6A4DEF33" w14:textId="21ADD9B1" w:rsidR="0012789D" w:rsidRPr="0012789D" w:rsidRDefault="0012789D" w:rsidP="00FD428D">
      <w:pPr>
        <w:pStyle w:val="1"/>
      </w:pPr>
      <w:r w:rsidRPr="0012789D">
        <w:t>线性 </w:t>
      </w:r>
      <w:r w:rsidRPr="0012789D">
        <w:rPr>
          <w:rFonts w:ascii="KaTeX_Math" w:hAnsi="KaTeX_Math" w:cs="Times New Roman"/>
          <w:i/>
          <w:iCs/>
          <w:sz w:val="36"/>
          <w:szCs w:val="36"/>
        </w:rPr>
        <w:t>DP</w:t>
      </w:r>
    </w:p>
    <w:p w14:paraId="4ADE6B84"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我们入门学的几乎全是线性</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，比较常见的有：</w:t>
      </w:r>
    </w:p>
    <w:p w14:paraId="51CF87AF" w14:textId="77777777" w:rsidR="0012789D" w:rsidRPr="0012789D" w:rsidRDefault="0012789D" w:rsidP="00243EA3">
      <w:pPr>
        <w:widowControl/>
        <w:numPr>
          <w:ilvl w:val="0"/>
          <w:numId w:val="1"/>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IOI</w:t>
      </w:r>
      <w:r w:rsidRPr="0012789D">
        <w:rPr>
          <w:rFonts w:ascii="Segoe UI" w:eastAsia="宋体" w:hAnsi="Segoe UI" w:cs="Segoe UI"/>
          <w:color w:val="333333"/>
          <w:kern w:val="0"/>
          <w:sz w:val="23"/>
          <w:szCs w:val="23"/>
        </w:rPr>
        <w:t>真题，数</w:t>
      </w:r>
      <w:r w:rsidRPr="0012789D">
        <w:rPr>
          <w:rFonts w:ascii="Segoe UI" w:eastAsia="宋体" w:hAnsi="Segoe UI" w:cs="Segoe UI"/>
          <w:color w:val="333333"/>
          <w:kern w:val="0"/>
          <w:sz w:val="23"/>
          <w:szCs w:val="23"/>
        </w:rPr>
        <w:t xml:space="preserve"> </w:t>
      </w:r>
      <w:r w:rsidRPr="0012789D">
        <w:rPr>
          <w:rFonts w:ascii="Segoe UI" w:eastAsia="宋体" w:hAnsi="Segoe UI" w:cs="Segoe UI"/>
          <w:color w:val="333333"/>
          <w:kern w:val="0"/>
          <w:sz w:val="23"/>
          <w:szCs w:val="23"/>
        </w:rPr>
        <w:t>字</w:t>
      </w:r>
      <w:r w:rsidRPr="0012789D">
        <w:rPr>
          <w:rFonts w:ascii="Segoe UI" w:eastAsia="宋体" w:hAnsi="Segoe UI" w:cs="Segoe UI"/>
          <w:color w:val="333333"/>
          <w:kern w:val="0"/>
          <w:sz w:val="23"/>
          <w:szCs w:val="23"/>
        </w:rPr>
        <w:t xml:space="preserve"> </w:t>
      </w:r>
      <w:r w:rsidRPr="0012789D">
        <w:rPr>
          <w:rFonts w:ascii="Segoe UI" w:eastAsia="宋体" w:hAnsi="Segoe UI" w:cs="Segoe UI"/>
          <w:color w:val="333333"/>
          <w:kern w:val="0"/>
          <w:sz w:val="23"/>
          <w:szCs w:val="23"/>
        </w:rPr>
        <w:t>三</w:t>
      </w:r>
      <w:r w:rsidRPr="0012789D">
        <w:rPr>
          <w:rFonts w:ascii="Segoe UI" w:eastAsia="宋体" w:hAnsi="Segoe UI" w:cs="Segoe UI"/>
          <w:color w:val="333333"/>
          <w:kern w:val="0"/>
          <w:sz w:val="23"/>
          <w:szCs w:val="23"/>
        </w:rPr>
        <w:t xml:space="preserve"> </w:t>
      </w:r>
      <w:r w:rsidRPr="0012789D">
        <w:rPr>
          <w:rFonts w:ascii="Segoe UI" w:eastAsia="宋体" w:hAnsi="Segoe UI" w:cs="Segoe UI"/>
          <w:color w:val="333333"/>
          <w:kern w:val="0"/>
          <w:sz w:val="23"/>
          <w:szCs w:val="23"/>
        </w:rPr>
        <w:t>角</w:t>
      </w:r>
      <w:r w:rsidRPr="0012789D">
        <w:rPr>
          <w:rFonts w:ascii="Segoe UI" w:eastAsia="宋体" w:hAnsi="Segoe UI" w:cs="Segoe UI"/>
          <w:color w:val="333333"/>
          <w:kern w:val="0"/>
          <w:sz w:val="23"/>
          <w:szCs w:val="23"/>
        </w:rPr>
        <w:t xml:space="preserve"> </w:t>
      </w:r>
      <w:r w:rsidRPr="0012789D">
        <w:rPr>
          <w:rFonts w:ascii="Segoe UI" w:eastAsia="宋体" w:hAnsi="Segoe UI" w:cs="Segoe UI"/>
          <w:color w:val="333333"/>
          <w:kern w:val="0"/>
          <w:sz w:val="23"/>
          <w:szCs w:val="23"/>
        </w:rPr>
        <w:t>形</w:t>
      </w:r>
    </w:p>
    <w:p w14:paraId="21953186" w14:textId="0D56A7BF" w:rsidR="0012789D" w:rsidRPr="0012789D" w:rsidRDefault="0012789D" w:rsidP="00243EA3">
      <w:pPr>
        <w:widowControl/>
        <w:numPr>
          <w:ilvl w:val="0"/>
          <w:numId w:val="1"/>
        </w:numPr>
        <w:spacing w:line="0" w:lineRule="atLeast"/>
        <w:ind w:left="0" w:firstLineChars="200" w:firstLine="560"/>
        <w:jc w:val="left"/>
        <w:rPr>
          <w:rFonts w:ascii="Segoe UI" w:eastAsia="宋体" w:hAnsi="Segoe UI" w:cs="Segoe UI"/>
          <w:color w:val="333333"/>
          <w:kern w:val="0"/>
          <w:sz w:val="23"/>
          <w:szCs w:val="23"/>
        </w:rPr>
      </w:pPr>
      <w:r w:rsidRPr="0012789D">
        <w:rPr>
          <w:rFonts w:ascii="KaTeX_Math" w:eastAsia="宋体" w:hAnsi="KaTeX_Math" w:cs="Times New Roman"/>
          <w:i/>
          <w:iCs/>
          <w:color w:val="333333"/>
          <w:kern w:val="0"/>
          <w:sz w:val="28"/>
          <w:szCs w:val="28"/>
        </w:rPr>
        <w:t>LIS</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LCS</w:t>
      </w:r>
      <w:r w:rsidRPr="0012789D">
        <w:rPr>
          <w:rFonts w:ascii="Segoe UI" w:eastAsia="宋体" w:hAnsi="Segoe UI" w:cs="Segoe UI"/>
          <w:color w:val="333333"/>
          <w:kern w:val="0"/>
          <w:sz w:val="23"/>
          <w:szCs w:val="23"/>
        </w:rPr>
        <w:t>问题</w:t>
      </w:r>
    </w:p>
    <w:p w14:paraId="73999933" w14:textId="77777777" w:rsidR="0012789D" w:rsidRPr="0012789D" w:rsidRDefault="00715987" w:rsidP="00243EA3">
      <w:pPr>
        <w:widowControl/>
        <w:numPr>
          <w:ilvl w:val="0"/>
          <w:numId w:val="1"/>
        </w:numPr>
        <w:spacing w:line="0" w:lineRule="atLeast"/>
        <w:ind w:left="0" w:firstLineChars="200" w:firstLine="420"/>
        <w:jc w:val="left"/>
        <w:rPr>
          <w:rFonts w:ascii="Segoe UI" w:eastAsia="宋体" w:hAnsi="Segoe UI" w:cs="Segoe UI"/>
          <w:color w:val="333333"/>
          <w:kern w:val="0"/>
          <w:sz w:val="23"/>
          <w:szCs w:val="23"/>
        </w:rPr>
      </w:pPr>
      <w:hyperlink r:id="rId7" w:history="1">
        <w:r w:rsidR="0012789D" w:rsidRPr="0012789D">
          <w:rPr>
            <w:rFonts w:ascii="Segoe UI" w:eastAsia="宋体" w:hAnsi="Segoe UI" w:cs="Segoe UI"/>
            <w:color w:val="0E90D2"/>
            <w:kern w:val="0"/>
            <w:sz w:val="23"/>
            <w:szCs w:val="23"/>
            <w:u w:val="single"/>
          </w:rPr>
          <w:t>背包问题</w:t>
        </w:r>
      </w:hyperlink>
    </w:p>
    <w:p w14:paraId="66972A38"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其中</w:t>
      </w:r>
      <w:r w:rsidRPr="0012789D">
        <w:rPr>
          <w:rFonts w:ascii="Segoe UI" w:eastAsia="宋体" w:hAnsi="Segoe UI" w:cs="Segoe UI"/>
          <w:color w:val="333333"/>
          <w:kern w:val="0"/>
          <w:sz w:val="23"/>
          <w:szCs w:val="23"/>
        </w:rPr>
        <w:t>LIS,LCS</w:t>
      </w:r>
      <w:r w:rsidRPr="0012789D">
        <w:rPr>
          <w:rFonts w:ascii="Segoe UI" w:eastAsia="宋体" w:hAnsi="Segoe UI" w:cs="Segoe UI"/>
          <w:color w:val="333333"/>
          <w:kern w:val="0"/>
          <w:sz w:val="23"/>
          <w:szCs w:val="23"/>
        </w:rPr>
        <w:t>问题作为很重要的模型，也在很多</w:t>
      </w:r>
      <w:hyperlink r:id="rId8" w:history="1">
        <w:r w:rsidRPr="0012789D">
          <w:rPr>
            <w:rFonts w:ascii="Segoe UI" w:eastAsia="宋体" w:hAnsi="Segoe UI" w:cs="Segoe UI"/>
            <w:color w:val="0E90D2"/>
            <w:kern w:val="0"/>
            <w:sz w:val="23"/>
            <w:szCs w:val="23"/>
            <w:u w:val="single"/>
          </w:rPr>
          <w:t>经典题</w:t>
        </w:r>
      </w:hyperlink>
      <w:r w:rsidRPr="0012789D">
        <w:rPr>
          <w:rFonts w:ascii="Segoe UI" w:eastAsia="宋体" w:hAnsi="Segoe UI" w:cs="Segoe UI"/>
          <w:color w:val="333333"/>
          <w:kern w:val="0"/>
          <w:sz w:val="23"/>
          <w:szCs w:val="23"/>
        </w:rPr>
        <w:t>中出现过，要熟记！！</w:t>
      </w:r>
    </w:p>
    <w:p w14:paraId="503B8760"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回到正题，</w:t>
      </w:r>
      <w:r w:rsidRPr="0012789D">
        <w:rPr>
          <w:rFonts w:ascii="Segoe UI" w:eastAsia="宋体" w:hAnsi="Segoe UI" w:cs="Segoe UI"/>
          <w:b/>
          <w:bCs/>
          <w:color w:val="333333"/>
          <w:kern w:val="0"/>
          <w:sz w:val="23"/>
          <w:szCs w:val="23"/>
        </w:rPr>
        <w:t>线性</w:t>
      </w:r>
      <w:r w:rsidRPr="0012789D">
        <w:rPr>
          <w:rFonts w:ascii="Segoe UI" w:eastAsia="宋体" w:hAnsi="Segoe UI" w:cs="Segoe UI"/>
          <w:b/>
          <w:bCs/>
          <w:color w:val="333333"/>
          <w:kern w:val="0"/>
          <w:sz w:val="23"/>
          <w:szCs w:val="23"/>
        </w:rPr>
        <w:t>DP</w:t>
      </w:r>
      <w:r w:rsidRPr="0012789D">
        <w:rPr>
          <w:rFonts w:ascii="Segoe UI" w:eastAsia="宋体" w:hAnsi="Segoe UI" w:cs="Segoe UI"/>
          <w:b/>
          <w:bCs/>
          <w:color w:val="333333"/>
          <w:kern w:val="0"/>
          <w:sz w:val="23"/>
          <w:szCs w:val="23"/>
        </w:rPr>
        <w:t>常用填表法解决。</w:t>
      </w:r>
      <w:r w:rsidRPr="0012789D">
        <w:rPr>
          <w:rFonts w:ascii="Segoe UI" w:eastAsia="宋体" w:hAnsi="Segoe UI" w:cs="Segoe UI"/>
          <w:color w:val="333333"/>
          <w:kern w:val="0"/>
          <w:sz w:val="23"/>
          <w:szCs w:val="23"/>
        </w:rPr>
        <w:t> </w:t>
      </w:r>
      <w:r w:rsidRPr="0012789D">
        <w:rPr>
          <w:rFonts w:ascii="Segoe UI" w:eastAsia="宋体" w:hAnsi="Segoe UI" w:cs="Segoe UI"/>
          <w:color w:val="333333"/>
          <w:kern w:val="0"/>
          <w:sz w:val="23"/>
          <w:szCs w:val="23"/>
        </w:rPr>
        <w:t>基本上确定</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可转移的状态，找到与已知状态间的关系，写出转移方程，之后就是很简单的事了。</w:t>
      </w:r>
    </w:p>
    <w:p w14:paraId="16C55055"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但对于某些题目的限制，刷表法找后继状态反而可以加快效率，这就</w:t>
      </w:r>
      <w:r w:rsidRPr="0012789D">
        <w:rPr>
          <w:rFonts w:ascii="Segoe UI" w:eastAsia="宋体" w:hAnsi="Segoe UI" w:cs="Segoe UI"/>
          <w:color w:val="333333"/>
          <w:kern w:val="0"/>
          <w:sz w:val="23"/>
          <w:szCs w:val="23"/>
        </w:rPr>
        <w:t>“</w:t>
      </w:r>
      <w:r w:rsidRPr="0012789D">
        <w:rPr>
          <w:rFonts w:ascii="Segoe UI" w:eastAsia="宋体" w:hAnsi="Segoe UI" w:cs="Segoe UI"/>
          <w:color w:val="333333"/>
          <w:kern w:val="0"/>
          <w:sz w:val="23"/>
          <w:szCs w:val="23"/>
        </w:rPr>
        <w:t>仁者见仁智者见智</w:t>
      </w:r>
      <w:r w:rsidRPr="0012789D">
        <w:rPr>
          <w:rFonts w:ascii="Segoe UI" w:eastAsia="宋体" w:hAnsi="Segoe UI" w:cs="Segoe UI"/>
          <w:color w:val="333333"/>
          <w:kern w:val="0"/>
          <w:sz w:val="23"/>
          <w:szCs w:val="23"/>
        </w:rPr>
        <w:t>”</w:t>
      </w:r>
      <w:r w:rsidRPr="0012789D">
        <w:rPr>
          <w:rFonts w:ascii="Segoe UI" w:eastAsia="宋体" w:hAnsi="Segoe UI" w:cs="Segoe UI"/>
          <w:color w:val="333333"/>
          <w:kern w:val="0"/>
          <w:sz w:val="23"/>
          <w:szCs w:val="23"/>
        </w:rPr>
        <w:t>了。</w:t>
      </w:r>
    </w:p>
    <w:p w14:paraId="2AA79A48" w14:textId="258518F8" w:rsidR="0012789D" w:rsidRDefault="0012789D" w:rsidP="00243EA3">
      <w:pPr>
        <w:spacing w:line="0" w:lineRule="atLeast"/>
        <w:ind w:firstLineChars="200" w:firstLine="560"/>
        <w:jc w:val="left"/>
      </w:pPr>
      <w:r w:rsidRPr="0012789D">
        <w:rPr>
          <w:rFonts w:ascii="KaTeX_Math" w:hAnsi="KaTeX_Math" w:cs="Times New Roman"/>
          <w:i/>
          <w:iCs/>
          <w:sz w:val="28"/>
          <w:szCs w:val="28"/>
        </w:rPr>
        <w:t>NOIP</w:t>
      </w:r>
      <w:r w:rsidRPr="0012789D">
        <w:t>对于线性DP的考察也很多，这里以</w:t>
      </w:r>
      <w:hyperlink r:id="rId9" w:history="1">
        <w:r w:rsidRPr="0012789D">
          <w:rPr>
            <w:color w:val="0E90D2"/>
            <w:u w:val="single"/>
          </w:rPr>
          <w:t>传纸条</w:t>
        </w:r>
      </w:hyperlink>
      <w:r w:rsidRPr="0012789D">
        <w:t>为例。</w:t>
      </w:r>
    </w:p>
    <w:p w14:paraId="7E1BA85F" w14:textId="06175341" w:rsidR="0012789D" w:rsidRPr="00FD428D" w:rsidRDefault="0012789D" w:rsidP="00FD428D">
      <w:pPr>
        <w:pStyle w:val="2"/>
      </w:pPr>
      <w:r w:rsidRPr="00FD428D">
        <w:rPr>
          <w:rFonts w:hint="eastAsia"/>
        </w:rPr>
        <w:t>传纸条</w:t>
      </w:r>
    </w:p>
    <w:p w14:paraId="7AD687FB" w14:textId="77777777" w:rsidR="0012789D" w:rsidRPr="00FD428D" w:rsidRDefault="0012789D" w:rsidP="00FD428D">
      <w:pPr>
        <w:pStyle w:val="3"/>
      </w:pPr>
      <w:r w:rsidRPr="00FD428D">
        <w:t>题面：</w:t>
      </w:r>
    </w:p>
    <w:p w14:paraId="132BA17F"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给你一个矩阵，找两条连接对角线定点的不重合路径，使权值最大。</w:t>
      </w:r>
    </w:p>
    <w:p w14:paraId="0BDF3B9D" w14:textId="77777777" w:rsidR="0012789D" w:rsidRPr="00FD428D" w:rsidRDefault="0012789D" w:rsidP="00FD428D">
      <w:pPr>
        <w:pStyle w:val="3"/>
      </w:pPr>
      <w:r w:rsidRPr="00FD428D">
        <w:t>口胡分析：</w:t>
      </w:r>
    </w:p>
    <w:p w14:paraId="0DFEAB8A"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首先看到一来一回两条路径肯定要当做两条由上及下的不重叠路径做，才符合线性</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的规则。</w:t>
      </w:r>
    </w:p>
    <w:p w14:paraId="7E0774C4" w14:textId="493387C3"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设</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x</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y</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为一号路径到</w:t>
      </w:r>
      <w:r w:rsidRPr="0012789D">
        <w:rPr>
          <w:rFonts w:ascii="Segoe UI" w:eastAsia="宋体" w:hAnsi="Segoe UI" w:cs="Segoe UI"/>
          <w:color w:val="333333"/>
          <w:kern w:val="0"/>
          <w:sz w:val="23"/>
          <w:szCs w:val="23"/>
        </w:rPr>
        <w:t> </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和二号路径到</w:t>
      </w:r>
      <w:r w:rsidRPr="0012789D">
        <w:rPr>
          <w:rFonts w:ascii="Segoe UI" w:eastAsia="宋体" w:hAnsi="Segoe UI" w:cs="Segoe UI"/>
          <w:color w:val="333333"/>
          <w:kern w:val="0"/>
          <w:sz w:val="23"/>
          <w:szCs w:val="23"/>
        </w:rPr>
        <w:t> </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x</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y</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的最大和。</w:t>
      </w:r>
    </w:p>
    <w:p w14:paraId="7F1786C6"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那么对于两条路径，均有两种转移方案：</w:t>
      </w:r>
    </w:p>
    <w:p w14:paraId="449A58A2" w14:textId="7563AC12" w:rsidR="0012789D" w:rsidRPr="0012789D" w:rsidRDefault="0012789D" w:rsidP="00243EA3">
      <w:pPr>
        <w:widowControl/>
        <w:numPr>
          <w:ilvl w:val="0"/>
          <w:numId w:val="3"/>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从上方下来，以一号路径即：</w:t>
      </w:r>
      <w:r w:rsidRPr="0012789D">
        <w:rPr>
          <w:rFonts w:ascii="KaTeX_Math" w:eastAsia="宋体" w:hAnsi="KaTeX_Math" w:cs="Times New Roman"/>
          <w:i/>
          <w:iCs/>
          <w:color w:val="333333"/>
          <w:kern w:val="0"/>
          <w:sz w:val="28"/>
          <w:szCs w:val="28"/>
        </w:rPr>
        <w:t xml:space="preserve"> 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w</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p>
    <w:p w14:paraId="70471EAF" w14:textId="0BCD1AF7" w:rsidR="0012789D" w:rsidRPr="0012789D" w:rsidRDefault="0012789D" w:rsidP="00243EA3">
      <w:pPr>
        <w:widowControl/>
        <w:numPr>
          <w:ilvl w:val="0"/>
          <w:numId w:val="3"/>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从左方过来，以一号路径即：</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w</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p>
    <w:p w14:paraId="737105A0" w14:textId="729832C9"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考虑上二号路径同理，即得线性</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转移方程：</w:t>
      </w:r>
      <w:r w:rsidRPr="0012789D">
        <w:rPr>
          <w:rFonts w:ascii="KaTeX_Math" w:eastAsia="宋体" w:hAnsi="KaTeX_Math" w:cs="Times New Roman"/>
          <w:i/>
          <w:iCs/>
          <w:color w:val="333333"/>
          <w:kern w:val="0"/>
          <w:sz w:val="28"/>
          <w:szCs w:val="28"/>
        </w:rPr>
        <w:t xml:space="preserve"> 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q</w:t>
      </w:r>
      <w:r w:rsidRPr="0012789D">
        <w:rPr>
          <w:rFonts w:ascii="Times New Roman" w:eastAsia="宋体" w:hAnsi="Times New Roman" w:cs="Times New Roman"/>
          <w:color w:val="333333"/>
          <w:kern w:val="0"/>
          <w:sz w:val="28"/>
          <w:szCs w:val="28"/>
        </w:rPr>
        <w:t>]=max(</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q</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q</w:t>
      </w:r>
      <w:r w:rsidRPr="0012789D">
        <w:rPr>
          <w:rFonts w:ascii="Times New Roman" w:eastAsia="宋体" w:hAnsi="Times New Roman" w:cs="Times New Roman"/>
          <w:color w:val="333333"/>
          <w:kern w:val="0"/>
          <w:sz w:val="28"/>
          <w:szCs w:val="28"/>
        </w:rPr>
        <w:t>],</w:t>
      </w:r>
    </w:p>
    <w:p w14:paraId="51F1B440"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555555"/>
          <w:kern w:val="0"/>
          <w:sz w:val="24"/>
          <w:szCs w:val="24"/>
        </w:rPr>
      </w:pPr>
      <w:r w:rsidRPr="0012789D">
        <w:rPr>
          <w:rFonts w:ascii="Consolas" w:eastAsia="宋体" w:hAnsi="Consolas" w:cs="宋体"/>
          <w:color w:val="555555"/>
          <w:kern w:val="0"/>
          <w:sz w:val="24"/>
          <w:szCs w:val="24"/>
        </w:rPr>
        <w:t>一号由</w:t>
      </w:r>
      <w:r w:rsidRPr="0012789D">
        <w:rPr>
          <w:rFonts w:ascii="Consolas" w:eastAsia="宋体" w:hAnsi="Consolas" w:cs="宋体"/>
          <w:color w:val="555555"/>
          <w:kern w:val="0"/>
          <w:sz w:val="24"/>
          <w:szCs w:val="24"/>
        </w:rPr>
        <w:t>1</w:t>
      </w:r>
      <w:r w:rsidRPr="0012789D">
        <w:rPr>
          <w:rFonts w:ascii="Consolas" w:eastAsia="宋体" w:hAnsi="Consolas" w:cs="宋体"/>
          <w:color w:val="555555"/>
          <w:kern w:val="0"/>
          <w:sz w:val="24"/>
          <w:szCs w:val="24"/>
        </w:rPr>
        <w:t>，二号由</w:t>
      </w:r>
      <w:r w:rsidRPr="0012789D">
        <w:rPr>
          <w:rFonts w:ascii="Consolas" w:eastAsia="宋体" w:hAnsi="Consolas" w:cs="宋体"/>
          <w:color w:val="555555"/>
          <w:kern w:val="0"/>
          <w:sz w:val="24"/>
          <w:szCs w:val="24"/>
        </w:rPr>
        <w:t>1</w:t>
      </w:r>
      <w:r w:rsidRPr="0012789D">
        <w:rPr>
          <w:rFonts w:ascii="Consolas" w:eastAsia="宋体" w:hAnsi="Consolas" w:cs="宋体"/>
          <w:color w:val="555555"/>
          <w:kern w:val="0"/>
          <w:sz w:val="24"/>
          <w:szCs w:val="24"/>
        </w:rPr>
        <w:t>；</w:t>
      </w:r>
      <w:r w:rsidRPr="0012789D">
        <w:rPr>
          <w:rFonts w:ascii="Consolas" w:eastAsia="宋体" w:hAnsi="Consolas" w:cs="宋体"/>
          <w:color w:val="555555"/>
          <w:kern w:val="0"/>
          <w:sz w:val="24"/>
          <w:szCs w:val="24"/>
        </w:rPr>
        <w:t xml:space="preserve"> </w:t>
      </w:r>
      <w:r w:rsidRPr="0012789D">
        <w:rPr>
          <w:rFonts w:ascii="Consolas" w:eastAsia="宋体" w:hAnsi="Consolas" w:cs="宋体"/>
          <w:color w:val="555555"/>
          <w:kern w:val="0"/>
          <w:sz w:val="24"/>
          <w:szCs w:val="24"/>
        </w:rPr>
        <w:t>一号由</w:t>
      </w:r>
      <w:r w:rsidRPr="0012789D">
        <w:rPr>
          <w:rFonts w:ascii="Consolas" w:eastAsia="宋体" w:hAnsi="Consolas" w:cs="宋体"/>
          <w:color w:val="555555"/>
          <w:kern w:val="0"/>
          <w:sz w:val="24"/>
          <w:szCs w:val="24"/>
        </w:rPr>
        <w:t>2</w:t>
      </w:r>
      <w:r w:rsidRPr="0012789D">
        <w:rPr>
          <w:rFonts w:ascii="Consolas" w:eastAsia="宋体" w:hAnsi="Consolas" w:cs="宋体"/>
          <w:color w:val="555555"/>
          <w:kern w:val="0"/>
          <w:sz w:val="24"/>
          <w:szCs w:val="24"/>
        </w:rPr>
        <w:t>，二号由</w:t>
      </w:r>
      <w:r w:rsidRPr="0012789D">
        <w:rPr>
          <w:rFonts w:ascii="Consolas" w:eastAsia="宋体" w:hAnsi="Consolas" w:cs="宋体"/>
          <w:color w:val="555555"/>
          <w:kern w:val="0"/>
          <w:sz w:val="24"/>
          <w:szCs w:val="24"/>
        </w:rPr>
        <w:t>1</w:t>
      </w:r>
    </w:p>
    <w:p w14:paraId="409CCF18" w14:textId="53E149AC" w:rsidR="0012789D" w:rsidRPr="0012789D" w:rsidRDefault="0012789D" w:rsidP="00243EA3">
      <w:pPr>
        <w:widowControl/>
        <w:spacing w:line="0" w:lineRule="atLeast"/>
        <w:ind w:firstLineChars="200" w:firstLine="560"/>
        <w:jc w:val="left"/>
        <w:rPr>
          <w:rFonts w:ascii="Segoe UI" w:eastAsia="宋体" w:hAnsi="Segoe UI" w:cs="Segoe UI"/>
          <w:color w:val="333333"/>
          <w:kern w:val="0"/>
          <w:sz w:val="23"/>
          <w:szCs w:val="23"/>
        </w:rPr>
      </w:pP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q</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q</w:t>
      </w:r>
      <w:r w:rsidRPr="0012789D">
        <w:rPr>
          <w:rFonts w:ascii="Times New Roman" w:eastAsia="宋体" w:hAnsi="Times New Roman" w:cs="Times New Roman"/>
          <w:color w:val="333333"/>
          <w:kern w:val="0"/>
          <w:sz w:val="28"/>
          <w:szCs w:val="28"/>
        </w:rPr>
        <w:t>−1])</w:t>
      </w:r>
    </w:p>
    <w:p w14:paraId="5AC1AF5F"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555555"/>
          <w:kern w:val="0"/>
          <w:sz w:val="24"/>
          <w:szCs w:val="24"/>
        </w:rPr>
      </w:pPr>
      <w:r w:rsidRPr="0012789D">
        <w:rPr>
          <w:rFonts w:ascii="Consolas" w:eastAsia="宋体" w:hAnsi="Consolas" w:cs="宋体"/>
          <w:color w:val="555555"/>
          <w:kern w:val="0"/>
          <w:sz w:val="24"/>
          <w:szCs w:val="24"/>
        </w:rPr>
        <w:t>一号由</w:t>
      </w:r>
      <w:r w:rsidRPr="0012789D">
        <w:rPr>
          <w:rFonts w:ascii="Consolas" w:eastAsia="宋体" w:hAnsi="Consolas" w:cs="宋体"/>
          <w:color w:val="555555"/>
          <w:kern w:val="0"/>
          <w:sz w:val="24"/>
          <w:szCs w:val="24"/>
        </w:rPr>
        <w:t>1</w:t>
      </w:r>
      <w:r w:rsidRPr="0012789D">
        <w:rPr>
          <w:rFonts w:ascii="Consolas" w:eastAsia="宋体" w:hAnsi="Consolas" w:cs="宋体"/>
          <w:color w:val="555555"/>
          <w:kern w:val="0"/>
          <w:sz w:val="24"/>
          <w:szCs w:val="24"/>
        </w:rPr>
        <w:t>，二号由</w:t>
      </w:r>
      <w:r w:rsidRPr="0012789D">
        <w:rPr>
          <w:rFonts w:ascii="Consolas" w:eastAsia="宋体" w:hAnsi="Consolas" w:cs="宋体"/>
          <w:color w:val="555555"/>
          <w:kern w:val="0"/>
          <w:sz w:val="24"/>
          <w:szCs w:val="24"/>
        </w:rPr>
        <w:t>2</w:t>
      </w:r>
      <w:r w:rsidRPr="0012789D">
        <w:rPr>
          <w:rFonts w:ascii="Consolas" w:eastAsia="宋体" w:hAnsi="Consolas" w:cs="宋体"/>
          <w:color w:val="555555"/>
          <w:kern w:val="0"/>
          <w:sz w:val="24"/>
          <w:szCs w:val="24"/>
        </w:rPr>
        <w:t>；</w:t>
      </w:r>
      <w:r w:rsidRPr="0012789D">
        <w:rPr>
          <w:rFonts w:ascii="Consolas" w:eastAsia="宋体" w:hAnsi="Consolas" w:cs="宋体"/>
          <w:color w:val="555555"/>
          <w:kern w:val="0"/>
          <w:sz w:val="24"/>
          <w:szCs w:val="24"/>
        </w:rPr>
        <w:t xml:space="preserve"> </w:t>
      </w:r>
      <w:r w:rsidRPr="0012789D">
        <w:rPr>
          <w:rFonts w:ascii="Consolas" w:eastAsia="宋体" w:hAnsi="Consolas" w:cs="宋体"/>
          <w:color w:val="555555"/>
          <w:kern w:val="0"/>
          <w:sz w:val="24"/>
          <w:szCs w:val="24"/>
        </w:rPr>
        <w:t>一号由</w:t>
      </w:r>
      <w:r w:rsidRPr="0012789D">
        <w:rPr>
          <w:rFonts w:ascii="Consolas" w:eastAsia="宋体" w:hAnsi="Consolas" w:cs="宋体"/>
          <w:color w:val="555555"/>
          <w:kern w:val="0"/>
          <w:sz w:val="24"/>
          <w:szCs w:val="24"/>
        </w:rPr>
        <w:t>2</w:t>
      </w:r>
      <w:r w:rsidRPr="0012789D">
        <w:rPr>
          <w:rFonts w:ascii="Consolas" w:eastAsia="宋体" w:hAnsi="Consolas" w:cs="宋体"/>
          <w:color w:val="555555"/>
          <w:kern w:val="0"/>
          <w:sz w:val="24"/>
          <w:szCs w:val="24"/>
        </w:rPr>
        <w:t>，二号由</w:t>
      </w:r>
      <w:r w:rsidRPr="0012789D">
        <w:rPr>
          <w:rFonts w:ascii="Consolas" w:eastAsia="宋体" w:hAnsi="Consolas" w:cs="宋体"/>
          <w:color w:val="555555"/>
          <w:kern w:val="0"/>
          <w:sz w:val="24"/>
          <w:szCs w:val="24"/>
        </w:rPr>
        <w:t>2</w:t>
      </w:r>
    </w:p>
    <w:p w14:paraId="5371BFAE" w14:textId="04D420AF" w:rsidR="0012789D" w:rsidRPr="004A08B2" w:rsidRDefault="0012789D" w:rsidP="00243EA3">
      <w:pPr>
        <w:widowControl/>
        <w:spacing w:line="0" w:lineRule="atLeast"/>
        <w:ind w:firstLineChars="200" w:firstLine="560"/>
        <w:jc w:val="left"/>
        <w:rPr>
          <w:rFonts w:ascii="Segoe UI" w:eastAsia="宋体" w:hAnsi="Segoe UI" w:cs="Segoe UI"/>
          <w:color w:val="333333"/>
          <w:kern w:val="0"/>
          <w:sz w:val="23"/>
          <w:szCs w:val="23"/>
        </w:rPr>
      </w:pPr>
      <w:r w:rsidRPr="004A08B2">
        <w:rPr>
          <w:rFonts w:ascii="Times New Roman" w:eastAsia="宋体" w:hAnsi="Times New Roman" w:cs="Times New Roman"/>
          <w:color w:val="333333"/>
          <w:kern w:val="0"/>
          <w:sz w:val="28"/>
          <w:szCs w:val="28"/>
        </w:rPr>
        <w:lastRenderedPageBreak/>
        <w:t>+</w:t>
      </w:r>
      <w:r w:rsidRPr="004A08B2">
        <w:rPr>
          <w:rFonts w:ascii="KaTeX_Math" w:eastAsia="宋体" w:hAnsi="KaTeX_Math" w:cs="Times New Roman"/>
          <w:i/>
          <w:iCs/>
          <w:color w:val="333333"/>
          <w:kern w:val="0"/>
          <w:sz w:val="28"/>
          <w:szCs w:val="28"/>
        </w:rPr>
        <w:t>a</w:t>
      </w:r>
      <w:r w:rsidRPr="004A08B2">
        <w:rPr>
          <w:rFonts w:ascii="Times New Roman" w:eastAsia="宋体" w:hAnsi="Times New Roman" w:cs="Times New Roman"/>
          <w:color w:val="333333"/>
          <w:kern w:val="0"/>
          <w:sz w:val="28"/>
          <w:szCs w:val="28"/>
        </w:rPr>
        <w:t>[</w:t>
      </w:r>
      <w:r w:rsidRPr="004A08B2">
        <w:rPr>
          <w:rFonts w:ascii="KaTeX_Math" w:eastAsia="宋体" w:hAnsi="KaTeX_Math" w:cs="Times New Roman"/>
          <w:i/>
          <w:iCs/>
          <w:color w:val="333333"/>
          <w:kern w:val="0"/>
          <w:sz w:val="28"/>
          <w:szCs w:val="28"/>
        </w:rPr>
        <w:t>i</w:t>
      </w:r>
      <w:r w:rsidRPr="004A08B2">
        <w:rPr>
          <w:rFonts w:ascii="Times New Roman" w:eastAsia="宋体" w:hAnsi="Times New Roman" w:cs="Times New Roman"/>
          <w:color w:val="333333"/>
          <w:kern w:val="0"/>
          <w:sz w:val="28"/>
          <w:szCs w:val="28"/>
        </w:rPr>
        <w:t>][</w:t>
      </w:r>
      <w:r w:rsidRPr="004A08B2">
        <w:rPr>
          <w:rFonts w:ascii="KaTeX_Math" w:eastAsia="宋体" w:hAnsi="KaTeX_Math" w:cs="Times New Roman"/>
          <w:i/>
          <w:iCs/>
          <w:color w:val="333333"/>
          <w:kern w:val="0"/>
          <w:sz w:val="28"/>
          <w:szCs w:val="28"/>
        </w:rPr>
        <w:t>j</w:t>
      </w:r>
      <w:r w:rsidRPr="004A08B2">
        <w:rPr>
          <w:rFonts w:ascii="Times New Roman" w:eastAsia="宋体" w:hAnsi="Times New Roman" w:cs="Times New Roman"/>
          <w:color w:val="333333"/>
          <w:kern w:val="0"/>
          <w:sz w:val="28"/>
          <w:szCs w:val="28"/>
        </w:rPr>
        <w:t>]+</w:t>
      </w:r>
      <w:r w:rsidRPr="004A08B2">
        <w:rPr>
          <w:rFonts w:ascii="KaTeX_Math" w:eastAsia="宋体" w:hAnsi="KaTeX_Math" w:cs="Times New Roman"/>
          <w:i/>
          <w:iCs/>
          <w:color w:val="333333"/>
          <w:kern w:val="0"/>
          <w:sz w:val="28"/>
          <w:szCs w:val="28"/>
        </w:rPr>
        <w:t>a</w:t>
      </w:r>
      <w:r w:rsidRPr="004A08B2">
        <w:rPr>
          <w:rFonts w:ascii="Times New Roman" w:eastAsia="宋体" w:hAnsi="Times New Roman" w:cs="Times New Roman"/>
          <w:color w:val="333333"/>
          <w:kern w:val="0"/>
          <w:sz w:val="28"/>
          <w:szCs w:val="28"/>
        </w:rPr>
        <w:t>[</w:t>
      </w:r>
      <w:r w:rsidRPr="004A08B2">
        <w:rPr>
          <w:rFonts w:ascii="KaTeX_Math" w:eastAsia="宋体" w:hAnsi="KaTeX_Math" w:cs="Times New Roman"/>
          <w:i/>
          <w:iCs/>
          <w:color w:val="333333"/>
          <w:kern w:val="0"/>
          <w:sz w:val="28"/>
          <w:szCs w:val="28"/>
        </w:rPr>
        <w:t>k</w:t>
      </w:r>
      <w:r w:rsidRPr="004A08B2">
        <w:rPr>
          <w:rFonts w:ascii="Times New Roman" w:eastAsia="宋体" w:hAnsi="Times New Roman" w:cs="Times New Roman"/>
          <w:color w:val="333333"/>
          <w:kern w:val="0"/>
          <w:sz w:val="28"/>
          <w:szCs w:val="28"/>
        </w:rPr>
        <w:t>][</w:t>
      </w:r>
      <w:r w:rsidRPr="004A08B2">
        <w:rPr>
          <w:rFonts w:ascii="KaTeX_Math" w:eastAsia="宋体" w:hAnsi="KaTeX_Math" w:cs="Times New Roman"/>
          <w:i/>
          <w:iCs/>
          <w:color w:val="333333"/>
          <w:kern w:val="0"/>
          <w:sz w:val="28"/>
          <w:szCs w:val="28"/>
        </w:rPr>
        <w:t>q</w:t>
      </w:r>
      <w:r w:rsidRPr="004A08B2">
        <w:rPr>
          <w:rFonts w:ascii="Times New Roman" w:eastAsia="宋体" w:hAnsi="Times New Roman" w:cs="Times New Roman"/>
          <w:color w:val="333333"/>
          <w:kern w:val="0"/>
          <w:sz w:val="28"/>
          <w:szCs w:val="28"/>
        </w:rPr>
        <w:t>]</w:t>
      </w:r>
    </w:p>
    <w:p w14:paraId="4DD34CD4" w14:textId="77777777" w:rsidR="0012789D" w:rsidRPr="004A08B2"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555555"/>
          <w:kern w:val="0"/>
          <w:sz w:val="24"/>
          <w:szCs w:val="24"/>
        </w:rPr>
      </w:pPr>
      <w:r w:rsidRPr="0012789D">
        <w:rPr>
          <w:rFonts w:ascii="Consolas" w:eastAsia="宋体" w:hAnsi="Consolas" w:cs="宋体"/>
          <w:color w:val="555555"/>
          <w:kern w:val="0"/>
          <w:sz w:val="24"/>
          <w:szCs w:val="24"/>
        </w:rPr>
        <w:t>两种路径新添价值。</w:t>
      </w:r>
    </w:p>
    <w:p w14:paraId="3E3739F5" w14:textId="02D37CD3" w:rsidR="0012789D" w:rsidRPr="004A08B2"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最后注意路径不可重叠</w:t>
      </w:r>
      <w:r w:rsidRPr="004A08B2">
        <w:rPr>
          <w:rFonts w:ascii="Segoe UI" w:eastAsia="宋体" w:hAnsi="Segoe UI" w:cs="Segoe UI"/>
          <w:color w:val="333333"/>
          <w:kern w:val="0"/>
          <w:sz w:val="23"/>
          <w:szCs w:val="23"/>
        </w:rPr>
        <w:t>，</w:t>
      </w:r>
      <w:r w:rsidRPr="0012789D">
        <w:rPr>
          <w:rFonts w:ascii="Segoe UI" w:eastAsia="宋体" w:hAnsi="Segoe UI" w:cs="Segoe UI"/>
          <w:color w:val="333333"/>
          <w:kern w:val="0"/>
          <w:sz w:val="23"/>
          <w:szCs w:val="23"/>
        </w:rPr>
        <w:t>特判一下</w:t>
      </w:r>
      <w:r w:rsidRPr="004A08B2">
        <w:rPr>
          <w:rFonts w:ascii="Segoe UI" w:eastAsia="宋体" w:hAnsi="Segoe UI" w:cs="Segoe UI"/>
          <w:color w:val="333333"/>
          <w:kern w:val="0"/>
          <w:sz w:val="23"/>
          <w:szCs w:val="23"/>
        </w:rPr>
        <w:t>，</w:t>
      </w:r>
      <w:r w:rsidRPr="0012789D">
        <w:rPr>
          <w:rFonts w:ascii="Segoe UI" w:eastAsia="宋体" w:hAnsi="Segoe UI" w:cs="Segoe UI"/>
          <w:color w:val="333333"/>
          <w:kern w:val="0"/>
          <w:sz w:val="23"/>
          <w:szCs w:val="23"/>
        </w:rPr>
        <w:t>这个原因也导致</w:t>
      </w:r>
      <w:r w:rsidRPr="004A08B2">
        <w:rPr>
          <w:rFonts w:ascii="KaTeX_Math" w:eastAsia="宋体" w:hAnsi="KaTeX_Math" w:cs="Times New Roman"/>
          <w:i/>
          <w:iCs/>
          <w:color w:val="333333"/>
          <w:kern w:val="0"/>
          <w:sz w:val="28"/>
          <w:szCs w:val="28"/>
        </w:rPr>
        <w:t>f</w:t>
      </w:r>
      <w:r w:rsidRPr="004A08B2">
        <w:rPr>
          <w:rFonts w:ascii="Times New Roman" w:eastAsia="宋体" w:hAnsi="Times New Roman" w:cs="Times New Roman"/>
          <w:color w:val="333333"/>
          <w:kern w:val="0"/>
          <w:sz w:val="28"/>
          <w:szCs w:val="28"/>
        </w:rPr>
        <w:t>[</w:t>
      </w:r>
      <w:r w:rsidRPr="004A08B2">
        <w:rPr>
          <w:rFonts w:ascii="KaTeX_Math" w:eastAsia="宋体" w:hAnsi="KaTeX_Math" w:cs="Times New Roman"/>
          <w:i/>
          <w:iCs/>
          <w:color w:val="333333"/>
          <w:kern w:val="0"/>
          <w:sz w:val="28"/>
          <w:szCs w:val="28"/>
        </w:rPr>
        <w:t>n</w:t>
      </w:r>
      <w:r w:rsidRPr="004A08B2">
        <w:rPr>
          <w:rFonts w:ascii="Times New Roman" w:eastAsia="宋体" w:hAnsi="Times New Roman" w:cs="Times New Roman"/>
          <w:color w:val="333333"/>
          <w:kern w:val="0"/>
          <w:sz w:val="28"/>
          <w:szCs w:val="28"/>
        </w:rPr>
        <w:t>][</w:t>
      </w:r>
      <w:r w:rsidRPr="004A08B2">
        <w:rPr>
          <w:rFonts w:ascii="KaTeX_Math" w:eastAsia="宋体" w:hAnsi="KaTeX_Math" w:cs="Times New Roman"/>
          <w:i/>
          <w:iCs/>
          <w:color w:val="333333"/>
          <w:kern w:val="0"/>
          <w:sz w:val="28"/>
          <w:szCs w:val="28"/>
        </w:rPr>
        <w:t>m</w:t>
      </w:r>
      <w:r w:rsidRPr="004A08B2">
        <w:rPr>
          <w:rFonts w:ascii="Times New Roman" w:eastAsia="宋体" w:hAnsi="Times New Roman" w:cs="Times New Roman"/>
          <w:color w:val="333333"/>
          <w:kern w:val="0"/>
          <w:sz w:val="28"/>
          <w:szCs w:val="28"/>
        </w:rPr>
        <w:t>][</w:t>
      </w:r>
      <w:r w:rsidRPr="004A08B2">
        <w:rPr>
          <w:rFonts w:ascii="KaTeX_Math" w:eastAsia="宋体" w:hAnsi="KaTeX_Math" w:cs="Times New Roman"/>
          <w:i/>
          <w:iCs/>
          <w:color w:val="333333"/>
          <w:kern w:val="0"/>
          <w:sz w:val="28"/>
          <w:szCs w:val="28"/>
        </w:rPr>
        <w:t>n</w:t>
      </w:r>
      <w:r w:rsidRPr="004A08B2">
        <w:rPr>
          <w:rFonts w:ascii="Times New Roman" w:eastAsia="宋体" w:hAnsi="Times New Roman" w:cs="Times New Roman"/>
          <w:color w:val="333333"/>
          <w:kern w:val="0"/>
          <w:sz w:val="28"/>
          <w:szCs w:val="28"/>
        </w:rPr>
        <w:t>][</w:t>
      </w:r>
      <w:r w:rsidRPr="004A08B2">
        <w:rPr>
          <w:rFonts w:ascii="KaTeX_Math" w:eastAsia="宋体" w:hAnsi="KaTeX_Math" w:cs="Times New Roman"/>
          <w:i/>
          <w:iCs/>
          <w:color w:val="333333"/>
          <w:kern w:val="0"/>
          <w:sz w:val="28"/>
          <w:szCs w:val="28"/>
        </w:rPr>
        <w:t>m</w:t>
      </w:r>
      <w:r w:rsidRPr="004A08B2">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无结果</w:t>
      </w:r>
      <w:r w:rsidRPr="004A08B2">
        <w:rPr>
          <w:rFonts w:ascii="Segoe UI" w:eastAsia="宋体" w:hAnsi="Segoe UI" w:cs="Segoe UI"/>
          <w:color w:val="333333"/>
          <w:kern w:val="0"/>
          <w:sz w:val="23"/>
          <w:szCs w:val="23"/>
        </w:rPr>
        <w:t>，</w:t>
      </w:r>
      <w:r w:rsidRPr="0012789D">
        <w:rPr>
          <w:rFonts w:ascii="Segoe UI" w:eastAsia="宋体" w:hAnsi="Segoe UI" w:cs="Segoe UI"/>
          <w:color w:val="333333"/>
          <w:kern w:val="0"/>
          <w:sz w:val="23"/>
          <w:szCs w:val="23"/>
        </w:rPr>
        <w:t>取</w:t>
      </w:r>
      <w:r w:rsidRPr="004A08B2">
        <w:rPr>
          <w:rFonts w:ascii="Segoe UI" w:eastAsia="宋体" w:hAnsi="Segoe UI" w:cs="Segoe UI"/>
          <w:color w:val="333333"/>
          <w:kern w:val="0"/>
          <w:sz w:val="23"/>
          <w:szCs w:val="23"/>
        </w:rPr>
        <w:t> </w:t>
      </w:r>
      <w:r w:rsidRPr="004A08B2">
        <w:rPr>
          <w:rFonts w:ascii="KaTeX_Math" w:eastAsia="宋体" w:hAnsi="KaTeX_Math" w:cs="Times New Roman"/>
          <w:i/>
          <w:iCs/>
          <w:color w:val="333333"/>
          <w:kern w:val="0"/>
          <w:sz w:val="28"/>
          <w:szCs w:val="28"/>
        </w:rPr>
        <w:t>f</w:t>
      </w:r>
      <w:r w:rsidRPr="004A08B2">
        <w:rPr>
          <w:rFonts w:ascii="Times New Roman" w:eastAsia="宋体" w:hAnsi="Times New Roman" w:cs="Times New Roman"/>
          <w:color w:val="333333"/>
          <w:kern w:val="0"/>
          <w:sz w:val="28"/>
          <w:szCs w:val="28"/>
        </w:rPr>
        <w:t>[</w:t>
      </w:r>
      <w:r w:rsidRPr="004A08B2">
        <w:rPr>
          <w:rFonts w:ascii="KaTeX_Math" w:eastAsia="宋体" w:hAnsi="KaTeX_Math" w:cs="Times New Roman"/>
          <w:i/>
          <w:iCs/>
          <w:color w:val="333333"/>
          <w:kern w:val="0"/>
          <w:sz w:val="28"/>
          <w:szCs w:val="28"/>
        </w:rPr>
        <w:t>n</w:t>
      </w:r>
      <w:r w:rsidRPr="004A08B2">
        <w:rPr>
          <w:rFonts w:ascii="Times New Roman" w:eastAsia="宋体" w:hAnsi="Times New Roman" w:cs="Times New Roman"/>
          <w:color w:val="333333"/>
          <w:kern w:val="0"/>
          <w:sz w:val="28"/>
          <w:szCs w:val="28"/>
        </w:rPr>
        <w:t>][</w:t>
      </w:r>
      <w:r w:rsidRPr="004A08B2">
        <w:rPr>
          <w:rFonts w:ascii="KaTeX_Math" w:eastAsia="宋体" w:hAnsi="KaTeX_Math" w:cs="Times New Roman"/>
          <w:i/>
          <w:iCs/>
          <w:color w:val="333333"/>
          <w:kern w:val="0"/>
          <w:sz w:val="28"/>
          <w:szCs w:val="28"/>
        </w:rPr>
        <w:t>m</w:t>
      </w:r>
      <w:r w:rsidRPr="004A08B2">
        <w:rPr>
          <w:rFonts w:ascii="Times New Roman" w:eastAsia="宋体" w:hAnsi="Times New Roman" w:cs="Times New Roman"/>
          <w:color w:val="333333"/>
          <w:kern w:val="0"/>
          <w:sz w:val="28"/>
          <w:szCs w:val="28"/>
        </w:rPr>
        <w:t>][</w:t>
      </w:r>
      <w:r w:rsidRPr="004A08B2">
        <w:rPr>
          <w:rFonts w:ascii="KaTeX_Math" w:eastAsia="宋体" w:hAnsi="KaTeX_Math" w:cs="Times New Roman"/>
          <w:i/>
          <w:iCs/>
          <w:color w:val="333333"/>
          <w:kern w:val="0"/>
          <w:sz w:val="28"/>
          <w:szCs w:val="28"/>
        </w:rPr>
        <w:t>n</w:t>
      </w:r>
      <w:r w:rsidRPr="004A08B2">
        <w:rPr>
          <w:rFonts w:ascii="Times New Roman" w:eastAsia="宋体" w:hAnsi="Times New Roman" w:cs="Times New Roman"/>
          <w:color w:val="333333"/>
          <w:kern w:val="0"/>
          <w:sz w:val="28"/>
          <w:szCs w:val="28"/>
        </w:rPr>
        <w:t>][</w:t>
      </w:r>
      <w:r w:rsidRPr="004A08B2">
        <w:rPr>
          <w:rFonts w:ascii="KaTeX_Math" w:eastAsia="宋体" w:hAnsi="KaTeX_Math" w:cs="Times New Roman"/>
          <w:i/>
          <w:iCs/>
          <w:color w:val="333333"/>
          <w:kern w:val="0"/>
          <w:sz w:val="28"/>
          <w:szCs w:val="28"/>
        </w:rPr>
        <w:t>m</w:t>
      </w:r>
      <w:r w:rsidRPr="004A08B2">
        <w:rPr>
          <w:rFonts w:ascii="Times New Roman" w:eastAsia="宋体" w:hAnsi="Times New Roman" w:cs="Times New Roman"/>
          <w:color w:val="333333"/>
          <w:kern w:val="0"/>
          <w:sz w:val="28"/>
          <w:szCs w:val="28"/>
        </w:rPr>
        <w:t>−1]</w:t>
      </w:r>
      <w:r w:rsidRPr="0012789D">
        <w:rPr>
          <w:rFonts w:ascii="Segoe UI" w:eastAsia="宋体" w:hAnsi="Segoe UI" w:cs="Segoe UI"/>
          <w:color w:val="333333"/>
          <w:kern w:val="0"/>
          <w:sz w:val="23"/>
          <w:szCs w:val="23"/>
        </w:rPr>
        <w:t>即可。</w:t>
      </w:r>
    </w:p>
    <w:p w14:paraId="67B736C8" w14:textId="6D770395" w:rsidR="0012789D" w:rsidRPr="0012789D" w:rsidRDefault="0012789D" w:rsidP="004A08B2">
      <w:pPr>
        <w:pStyle w:val="1"/>
      </w:pPr>
      <w:r w:rsidRPr="0012789D">
        <w:t>树形 </w:t>
      </w:r>
      <w:r w:rsidRPr="0012789D">
        <w:rPr>
          <w:rFonts w:ascii="KaTeX_Math" w:hAnsi="KaTeX_Math" w:cs="Times New Roman"/>
          <w:i/>
          <w:iCs/>
        </w:rPr>
        <w:t>DP</w:t>
      </w:r>
    </w:p>
    <w:p w14:paraId="7ABD7B22" w14:textId="44A6CF05"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首先你要知道的是，近年来树形结构的考察对</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NOIP</w:t>
      </w:r>
      <w:r w:rsidRPr="0012789D">
        <w:rPr>
          <w:rFonts w:ascii="Segoe UI" w:eastAsia="宋体" w:hAnsi="Segoe UI" w:cs="Segoe UI"/>
          <w:color w:val="333333"/>
          <w:kern w:val="0"/>
          <w:sz w:val="23"/>
          <w:szCs w:val="23"/>
        </w:rPr>
        <w:t>可谓是重中之重，虽说名字改成了</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CSP</w:t>
      </w:r>
      <w:r w:rsidRPr="0012789D">
        <w:rPr>
          <w:rFonts w:ascii="Segoe UI" w:eastAsia="宋体" w:hAnsi="Segoe UI" w:cs="Segoe UI"/>
          <w:color w:val="333333"/>
          <w:kern w:val="0"/>
          <w:sz w:val="23"/>
          <w:szCs w:val="23"/>
        </w:rPr>
        <w:t>但我们姑且还是这样认为。于是乎，</w:t>
      </w:r>
      <w:r w:rsidRPr="0012789D">
        <w:rPr>
          <w:rFonts w:ascii="Segoe UI" w:eastAsia="宋体" w:hAnsi="Segoe UI" w:cs="Segoe UI"/>
          <w:b/>
          <w:bCs/>
          <w:color w:val="333333"/>
          <w:kern w:val="0"/>
          <w:sz w:val="23"/>
          <w:szCs w:val="23"/>
        </w:rPr>
        <w:t>树形</w:t>
      </w:r>
      <w:r w:rsidRPr="0012789D">
        <w:rPr>
          <w:rFonts w:ascii="Segoe UI" w:eastAsia="宋体" w:hAnsi="Segoe UI" w:cs="Segoe UI"/>
          <w:b/>
          <w:bCs/>
          <w:color w:val="333333"/>
          <w:kern w:val="0"/>
          <w:sz w:val="23"/>
          <w:szCs w:val="23"/>
        </w:rPr>
        <w:t> </w:t>
      </w:r>
      <w:r w:rsidRPr="0012789D">
        <w:rPr>
          <w:rFonts w:ascii="KaTeX_Math" w:eastAsia="宋体" w:hAnsi="KaTeX_Math" w:cs="Times New Roman"/>
          <w:b/>
          <w:bCs/>
          <w:i/>
          <w:iCs/>
          <w:color w:val="333333"/>
          <w:kern w:val="0"/>
          <w:sz w:val="28"/>
          <w:szCs w:val="28"/>
        </w:rPr>
        <w:t>DP</w:t>
      </w:r>
      <w:r w:rsidRPr="0012789D">
        <w:rPr>
          <w:rFonts w:ascii="Segoe UI" w:eastAsia="宋体" w:hAnsi="Segoe UI" w:cs="Segoe UI"/>
          <w:b/>
          <w:bCs/>
          <w:color w:val="333333"/>
          <w:kern w:val="0"/>
          <w:sz w:val="23"/>
          <w:szCs w:val="23"/>
        </w:rPr>
        <w:t>也就成为了</w:t>
      </w:r>
      <w:r w:rsidRPr="0012789D">
        <w:rPr>
          <w:rFonts w:ascii="Segoe UI" w:eastAsia="宋体" w:hAnsi="Segoe UI" w:cs="Segoe UI"/>
          <w:b/>
          <w:bCs/>
          <w:color w:val="333333"/>
          <w:kern w:val="0"/>
          <w:sz w:val="23"/>
          <w:szCs w:val="23"/>
        </w:rPr>
        <w:t>DP</w:t>
      </w:r>
      <w:r w:rsidRPr="0012789D">
        <w:rPr>
          <w:rFonts w:ascii="Segoe UI" w:eastAsia="宋体" w:hAnsi="Segoe UI" w:cs="Segoe UI"/>
          <w:b/>
          <w:bCs/>
          <w:color w:val="333333"/>
          <w:kern w:val="0"/>
          <w:sz w:val="23"/>
          <w:szCs w:val="23"/>
        </w:rPr>
        <w:t>考察的重点。</w:t>
      </w:r>
    </w:p>
    <w:p w14:paraId="5229B772" w14:textId="561BDDC4"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树形</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用来维护父亲节点与各个儿子间的关系，基本上采用</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dfs</w:t>
      </w:r>
      <w:r w:rsidRPr="0012789D">
        <w:rPr>
          <w:rFonts w:ascii="Segoe UI" w:eastAsia="宋体" w:hAnsi="Segoe UI" w:cs="Segoe UI"/>
          <w:color w:val="333333"/>
          <w:kern w:val="0"/>
          <w:sz w:val="23"/>
          <w:szCs w:val="23"/>
        </w:rPr>
        <w:t>进行深搜转移。</w:t>
      </w:r>
      <w:r w:rsidRPr="0012789D">
        <w:rPr>
          <w:rFonts w:ascii="Segoe UI" w:eastAsia="宋体" w:hAnsi="Segoe UI" w:cs="Segoe UI"/>
          <w:color w:val="333333"/>
          <w:kern w:val="0"/>
          <w:sz w:val="23"/>
          <w:szCs w:val="23"/>
        </w:rPr>
        <w:t xml:space="preserve"> </w:t>
      </w:r>
      <w:r w:rsidRPr="0012789D">
        <w:rPr>
          <w:rFonts w:ascii="Segoe UI" w:eastAsia="宋体" w:hAnsi="Segoe UI" w:cs="Segoe UI"/>
          <w:color w:val="333333"/>
          <w:kern w:val="0"/>
          <w:sz w:val="23"/>
          <w:szCs w:val="23"/>
        </w:rPr>
        <w:t>因为通过这种方式，才能得到所有儿子的信息从而转移回根节点。</w:t>
      </w:r>
    </w:p>
    <w:p w14:paraId="256F6011"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通常这样写：</w:t>
      </w:r>
    </w:p>
    <w:p w14:paraId="3CC522E0"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4D4D4C"/>
          <w:kern w:val="0"/>
          <w:sz w:val="24"/>
          <w:szCs w:val="24"/>
          <w:shd w:val="clear" w:color="auto" w:fill="FFFFFF"/>
        </w:rPr>
      </w:pPr>
      <w:r w:rsidRPr="0012789D">
        <w:rPr>
          <w:rFonts w:ascii="Consolas" w:eastAsia="宋体" w:hAnsi="Consolas" w:cs="宋体"/>
          <w:color w:val="8959A8"/>
          <w:kern w:val="0"/>
          <w:sz w:val="24"/>
          <w:szCs w:val="24"/>
          <w:shd w:val="clear" w:color="auto" w:fill="FFFFFF"/>
        </w:rPr>
        <w:t>void</w:t>
      </w:r>
      <w:r w:rsidRPr="0012789D">
        <w:rPr>
          <w:rFonts w:ascii="Consolas" w:eastAsia="宋体" w:hAnsi="Consolas" w:cs="宋体"/>
          <w:color w:val="4D4D4C"/>
          <w:kern w:val="0"/>
          <w:sz w:val="24"/>
          <w:szCs w:val="24"/>
          <w:shd w:val="clear" w:color="auto" w:fill="FFFFFF"/>
        </w:rPr>
        <w:t xml:space="preserve"> </w:t>
      </w:r>
      <w:r w:rsidRPr="0012789D">
        <w:rPr>
          <w:rFonts w:ascii="Consolas" w:eastAsia="宋体" w:hAnsi="Consolas" w:cs="宋体"/>
          <w:color w:val="4271AE"/>
          <w:kern w:val="0"/>
          <w:sz w:val="24"/>
          <w:szCs w:val="24"/>
          <w:shd w:val="clear" w:color="auto" w:fill="FFFFFF"/>
        </w:rPr>
        <w:t>dfs</w:t>
      </w:r>
      <w:r w:rsidRPr="0012789D">
        <w:rPr>
          <w:rFonts w:ascii="Consolas" w:eastAsia="宋体" w:hAnsi="Consolas" w:cs="宋体"/>
          <w:color w:val="F5871F"/>
          <w:kern w:val="0"/>
          <w:sz w:val="24"/>
          <w:szCs w:val="24"/>
          <w:shd w:val="clear" w:color="auto" w:fill="FFFFFF"/>
        </w:rPr>
        <w:t>(</w:t>
      </w:r>
      <w:r w:rsidRPr="0012789D">
        <w:rPr>
          <w:rFonts w:ascii="Consolas" w:eastAsia="宋体" w:hAnsi="Consolas" w:cs="宋体"/>
          <w:color w:val="8959A8"/>
          <w:kern w:val="0"/>
          <w:sz w:val="24"/>
          <w:szCs w:val="24"/>
          <w:shd w:val="clear" w:color="auto" w:fill="FFFFFF"/>
        </w:rPr>
        <w:t>int</w:t>
      </w:r>
      <w:r w:rsidRPr="0012789D">
        <w:rPr>
          <w:rFonts w:ascii="Consolas" w:eastAsia="宋体" w:hAnsi="Consolas" w:cs="宋体"/>
          <w:color w:val="F5871F"/>
          <w:kern w:val="0"/>
          <w:sz w:val="24"/>
          <w:szCs w:val="24"/>
          <w:shd w:val="clear" w:color="auto" w:fill="FFFFFF"/>
        </w:rPr>
        <w:t xml:space="preserve"> u,</w:t>
      </w:r>
      <w:r w:rsidRPr="0012789D">
        <w:rPr>
          <w:rFonts w:ascii="Consolas" w:eastAsia="宋体" w:hAnsi="Consolas" w:cs="宋体"/>
          <w:color w:val="8959A8"/>
          <w:kern w:val="0"/>
          <w:sz w:val="24"/>
          <w:szCs w:val="24"/>
          <w:shd w:val="clear" w:color="auto" w:fill="FFFFFF"/>
        </w:rPr>
        <w:t>int</w:t>
      </w:r>
      <w:r w:rsidRPr="0012789D">
        <w:rPr>
          <w:rFonts w:ascii="Consolas" w:eastAsia="宋体" w:hAnsi="Consolas" w:cs="宋体"/>
          <w:color w:val="F5871F"/>
          <w:kern w:val="0"/>
          <w:sz w:val="24"/>
          <w:szCs w:val="24"/>
          <w:shd w:val="clear" w:color="auto" w:fill="FFFFFF"/>
        </w:rPr>
        <w:t xml:space="preserve"> fa)</w:t>
      </w:r>
    </w:p>
    <w:p w14:paraId="71D7B5C7"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4D4D4C"/>
          <w:kern w:val="0"/>
          <w:sz w:val="24"/>
          <w:szCs w:val="24"/>
          <w:shd w:val="clear" w:color="auto" w:fill="FFFFFF"/>
        </w:rPr>
      </w:pPr>
      <w:r w:rsidRPr="0012789D">
        <w:rPr>
          <w:rFonts w:ascii="Consolas" w:eastAsia="宋体" w:hAnsi="Consolas" w:cs="宋体"/>
          <w:color w:val="4D4D4C"/>
          <w:kern w:val="0"/>
          <w:sz w:val="24"/>
          <w:szCs w:val="24"/>
          <w:shd w:val="clear" w:color="auto" w:fill="FFFFFF"/>
        </w:rPr>
        <w:t>{</w:t>
      </w:r>
    </w:p>
    <w:p w14:paraId="7B657B4A"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4D4D4C"/>
          <w:kern w:val="0"/>
          <w:sz w:val="24"/>
          <w:szCs w:val="24"/>
          <w:shd w:val="clear" w:color="auto" w:fill="FFFFFF"/>
        </w:rPr>
      </w:pPr>
      <w:r w:rsidRPr="0012789D">
        <w:rPr>
          <w:rFonts w:ascii="Consolas" w:eastAsia="宋体" w:hAnsi="Consolas" w:cs="宋体"/>
          <w:color w:val="4D4D4C"/>
          <w:kern w:val="0"/>
          <w:sz w:val="24"/>
          <w:szCs w:val="24"/>
          <w:shd w:val="clear" w:color="auto" w:fill="FFFFFF"/>
        </w:rPr>
        <w:t xml:space="preserve">    ..balala...  </w:t>
      </w:r>
      <w:r w:rsidRPr="0012789D">
        <w:rPr>
          <w:rFonts w:ascii="Consolas" w:eastAsia="宋体" w:hAnsi="Consolas" w:cs="宋体"/>
          <w:color w:val="8E908C"/>
          <w:kern w:val="0"/>
          <w:sz w:val="24"/>
          <w:szCs w:val="24"/>
          <w:shd w:val="clear" w:color="auto" w:fill="FFFFFF"/>
        </w:rPr>
        <w:t>//</w:t>
      </w:r>
      <w:r w:rsidRPr="0012789D">
        <w:rPr>
          <w:rFonts w:ascii="Consolas" w:eastAsia="宋体" w:hAnsi="Consolas" w:cs="宋体"/>
          <w:color w:val="8E908C"/>
          <w:kern w:val="0"/>
          <w:sz w:val="24"/>
          <w:szCs w:val="24"/>
          <w:shd w:val="clear" w:color="auto" w:fill="FFFFFF"/>
        </w:rPr>
        <w:t>处理叶子节点</w:t>
      </w:r>
    </w:p>
    <w:p w14:paraId="7F37CA94"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4D4D4C"/>
          <w:kern w:val="0"/>
          <w:sz w:val="24"/>
          <w:szCs w:val="24"/>
          <w:shd w:val="clear" w:color="auto" w:fill="FFFFFF"/>
        </w:rPr>
      </w:pPr>
      <w:r w:rsidRPr="0012789D">
        <w:rPr>
          <w:rFonts w:ascii="Consolas" w:eastAsia="宋体" w:hAnsi="Consolas" w:cs="宋体"/>
          <w:color w:val="4D4D4C"/>
          <w:kern w:val="0"/>
          <w:sz w:val="24"/>
          <w:szCs w:val="24"/>
          <w:shd w:val="clear" w:color="auto" w:fill="FFFFFF"/>
        </w:rPr>
        <w:t xml:space="preserve">    </w:t>
      </w:r>
      <w:r w:rsidRPr="0012789D">
        <w:rPr>
          <w:rFonts w:ascii="Consolas" w:eastAsia="宋体" w:hAnsi="Consolas" w:cs="宋体"/>
          <w:color w:val="8959A8"/>
          <w:kern w:val="0"/>
          <w:sz w:val="24"/>
          <w:szCs w:val="24"/>
          <w:shd w:val="clear" w:color="auto" w:fill="FFFFFF"/>
        </w:rPr>
        <w:t>for</w:t>
      </w:r>
      <w:r w:rsidRPr="0012789D">
        <w:rPr>
          <w:rFonts w:ascii="Consolas" w:eastAsia="宋体" w:hAnsi="Consolas" w:cs="宋体"/>
          <w:color w:val="4D4D4C"/>
          <w:kern w:val="0"/>
          <w:sz w:val="24"/>
          <w:szCs w:val="24"/>
          <w:shd w:val="clear" w:color="auto" w:fill="FFFFFF"/>
        </w:rPr>
        <w:t xml:space="preserve"> (</w:t>
      </w:r>
      <w:r w:rsidRPr="0012789D">
        <w:rPr>
          <w:rFonts w:ascii="Consolas" w:eastAsia="宋体" w:hAnsi="Consolas" w:cs="宋体"/>
          <w:color w:val="8959A8"/>
          <w:kern w:val="0"/>
          <w:sz w:val="24"/>
          <w:szCs w:val="24"/>
          <w:shd w:val="clear" w:color="auto" w:fill="FFFFFF"/>
        </w:rPr>
        <w:t>int</w:t>
      </w:r>
      <w:r w:rsidRPr="0012789D">
        <w:rPr>
          <w:rFonts w:ascii="Consolas" w:eastAsia="宋体" w:hAnsi="Consolas" w:cs="宋体"/>
          <w:color w:val="4D4D4C"/>
          <w:kern w:val="0"/>
          <w:sz w:val="24"/>
          <w:szCs w:val="24"/>
          <w:shd w:val="clear" w:color="auto" w:fill="FFFFFF"/>
        </w:rPr>
        <w:t xml:space="preserve"> i=fir[u];i;i=e[i].nex)</w:t>
      </w:r>
    </w:p>
    <w:p w14:paraId="1A6383FB"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4D4D4C"/>
          <w:kern w:val="0"/>
          <w:sz w:val="24"/>
          <w:szCs w:val="24"/>
          <w:shd w:val="clear" w:color="auto" w:fill="FFFFFF"/>
        </w:rPr>
      </w:pPr>
      <w:r w:rsidRPr="0012789D">
        <w:rPr>
          <w:rFonts w:ascii="Consolas" w:eastAsia="宋体" w:hAnsi="Consolas" w:cs="宋体"/>
          <w:color w:val="4D4D4C"/>
          <w:kern w:val="0"/>
          <w:sz w:val="24"/>
          <w:szCs w:val="24"/>
          <w:shd w:val="clear" w:color="auto" w:fill="FFFFFF"/>
        </w:rPr>
        <w:t xml:space="preserve">    {</w:t>
      </w:r>
    </w:p>
    <w:p w14:paraId="76CB0388"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4D4D4C"/>
          <w:kern w:val="0"/>
          <w:sz w:val="24"/>
          <w:szCs w:val="24"/>
          <w:shd w:val="clear" w:color="auto" w:fill="FFFFFF"/>
        </w:rPr>
      </w:pPr>
      <w:r w:rsidRPr="0012789D">
        <w:rPr>
          <w:rFonts w:ascii="Consolas" w:eastAsia="宋体" w:hAnsi="Consolas" w:cs="宋体"/>
          <w:color w:val="4D4D4C"/>
          <w:kern w:val="0"/>
          <w:sz w:val="24"/>
          <w:szCs w:val="24"/>
          <w:shd w:val="clear" w:color="auto" w:fill="FFFFFF"/>
        </w:rPr>
        <w:t xml:space="preserve">        </w:t>
      </w:r>
      <w:r w:rsidRPr="0012789D">
        <w:rPr>
          <w:rFonts w:ascii="Consolas" w:eastAsia="宋体" w:hAnsi="Consolas" w:cs="宋体"/>
          <w:color w:val="8959A8"/>
          <w:kern w:val="0"/>
          <w:sz w:val="24"/>
          <w:szCs w:val="24"/>
          <w:shd w:val="clear" w:color="auto" w:fill="FFFFFF"/>
        </w:rPr>
        <w:t>int</w:t>
      </w:r>
      <w:r w:rsidRPr="0012789D">
        <w:rPr>
          <w:rFonts w:ascii="Consolas" w:eastAsia="宋体" w:hAnsi="Consolas" w:cs="宋体"/>
          <w:color w:val="4D4D4C"/>
          <w:kern w:val="0"/>
          <w:sz w:val="24"/>
          <w:szCs w:val="24"/>
          <w:shd w:val="clear" w:color="auto" w:fill="FFFFFF"/>
        </w:rPr>
        <w:t xml:space="preserve"> v=e[i].u; </w:t>
      </w:r>
      <w:r w:rsidRPr="0012789D">
        <w:rPr>
          <w:rFonts w:ascii="Consolas" w:eastAsia="宋体" w:hAnsi="Consolas" w:cs="宋体"/>
          <w:color w:val="8959A8"/>
          <w:kern w:val="0"/>
          <w:sz w:val="24"/>
          <w:szCs w:val="24"/>
          <w:shd w:val="clear" w:color="auto" w:fill="FFFFFF"/>
        </w:rPr>
        <w:t>if</w:t>
      </w:r>
      <w:r w:rsidRPr="0012789D">
        <w:rPr>
          <w:rFonts w:ascii="Consolas" w:eastAsia="宋体" w:hAnsi="Consolas" w:cs="宋体"/>
          <w:color w:val="4D4D4C"/>
          <w:kern w:val="0"/>
          <w:sz w:val="24"/>
          <w:szCs w:val="24"/>
          <w:shd w:val="clear" w:color="auto" w:fill="FFFFFF"/>
        </w:rPr>
        <w:t xml:space="preserve"> (v==fa) </w:t>
      </w:r>
      <w:r w:rsidRPr="0012789D">
        <w:rPr>
          <w:rFonts w:ascii="Consolas" w:eastAsia="宋体" w:hAnsi="Consolas" w:cs="宋体"/>
          <w:color w:val="8959A8"/>
          <w:kern w:val="0"/>
          <w:sz w:val="24"/>
          <w:szCs w:val="24"/>
          <w:shd w:val="clear" w:color="auto" w:fill="FFFFFF"/>
        </w:rPr>
        <w:t>continue</w:t>
      </w:r>
      <w:r w:rsidRPr="0012789D">
        <w:rPr>
          <w:rFonts w:ascii="Consolas" w:eastAsia="宋体" w:hAnsi="Consolas" w:cs="宋体"/>
          <w:color w:val="4D4D4C"/>
          <w:kern w:val="0"/>
          <w:sz w:val="24"/>
          <w:szCs w:val="24"/>
          <w:shd w:val="clear" w:color="auto" w:fill="FFFFFF"/>
        </w:rPr>
        <w:t>;</w:t>
      </w:r>
    </w:p>
    <w:p w14:paraId="65535FF5"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4D4D4C"/>
          <w:kern w:val="0"/>
          <w:sz w:val="24"/>
          <w:szCs w:val="24"/>
          <w:shd w:val="clear" w:color="auto" w:fill="FFFFFF"/>
        </w:rPr>
      </w:pPr>
      <w:r w:rsidRPr="0012789D">
        <w:rPr>
          <w:rFonts w:ascii="Consolas" w:eastAsia="宋体" w:hAnsi="Consolas" w:cs="宋体"/>
          <w:color w:val="4D4D4C"/>
          <w:kern w:val="0"/>
          <w:sz w:val="24"/>
          <w:szCs w:val="24"/>
          <w:shd w:val="clear" w:color="auto" w:fill="FFFFFF"/>
        </w:rPr>
        <w:t xml:space="preserve">        dfs(v,u); </w:t>
      </w:r>
    </w:p>
    <w:p w14:paraId="4A95150B"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4D4D4C"/>
          <w:kern w:val="0"/>
          <w:sz w:val="24"/>
          <w:szCs w:val="24"/>
          <w:shd w:val="clear" w:color="auto" w:fill="FFFFFF"/>
        </w:rPr>
      </w:pPr>
      <w:r w:rsidRPr="0012789D">
        <w:rPr>
          <w:rFonts w:ascii="Consolas" w:eastAsia="宋体" w:hAnsi="Consolas" w:cs="宋体"/>
          <w:color w:val="4D4D4C"/>
          <w:kern w:val="0"/>
          <w:sz w:val="24"/>
          <w:szCs w:val="24"/>
          <w:shd w:val="clear" w:color="auto" w:fill="FFFFFF"/>
        </w:rPr>
        <w:t xml:space="preserve">        ..balabala...  </w:t>
      </w:r>
      <w:r w:rsidRPr="0012789D">
        <w:rPr>
          <w:rFonts w:ascii="Consolas" w:eastAsia="宋体" w:hAnsi="Consolas" w:cs="宋体"/>
          <w:color w:val="8E908C"/>
          <w:kern w:val="0"/>
          <w:sz w:val="24"/>
          <w:szCs w:val="24"/>
          <w:shd w:val="clear" w:color="auto" w:fill="FFFFFF"/>
        </w:rPr>
        <w:t>//</w:t>
      </w:r>
      <w:r w:rsidRPr="0012789D">
        <w:rPr>
          <w:rFonts w:ascii="Consolas" w:eastAsia="宋体" w:hAnsi="Consolas" w:cs="宋体"/>
          <w:color w:val="8E908C"/>
          <w:kern w:val="0"/>
          <w:sz w:val="24"/>
          <w:szCs w:val="24"/>
          <w:shd w:val="clear" w:color="auto" w:fill="FFFFFF"/>
        </w:rPr>
        <w:t>通过子树推导当前根节点信息。</w:t>
      </w:r>
    </w:p>
    <w:p w14:paraId="5F1637B7" w14:textId="0617803F"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4D4D4C"/>
          <w:kern w:val="0"/>
          <w:sz w:val="24"/>
          <w:szCs w:val="24"/>
          <w:shd w:val="clear" w:color="auto" w:fill="FFFFFF"/>
        </w:rPr>
      </w:pPr>
      <w:r w:rsidRPr="0012789D">
        <w:rPr>
          <w:rFonts w:ascii="Consolas" w:eastAsia="宋体" w:hAnsi="Consolas" w:cs="宋体"/>
          <w:color w:val="4D4D4C"/>
          <w:kern w:val="0"/>
          <w:sz w:val="24"/>
          <w:szCs w:val="24"/>
          <w:shd w:val="clear" w:color="auto" w:fill="FFFFFF"/>
        </w:rPr>
        <w:t xml:space="preserve">    }</w:t>
      </w:r>
    </w:p>
    <w:p w14:paraId="7264620F"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555555"/>
          <w:kern w:val="0"/>
          <w:sz w:val="24"/>
          <w:szCs w:val="24"/>
        </w:rPr>
      </w:pPr>
      <w:r w:rsidRPr="0012789D">
        <w:rPr>
          <w:rFonts w:ascii="Consolas" w:eastAsia="宋体" w:hAnsi="Consolas" w:cs="宋体"/>
          <w:color w:val="4D4D4C"/>
          <w:kern w:val="0"/>
          <w:sz w:val="24"/>
          <w:szCs w:val="24"/>
          <w:shd w:val="clear" w:color="auto" w:fill="FFFFFF"/>
        </w:rPr>
        <w:t>}</w:t>
      </w:r>
    </w:p>
    <w:p w14:paraId="1012DFF3" w14:textId="2983276F"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比较基础的要数</w:t>
      </w:r>
      <w:hyperlink r:id="rId10" w:history="1">
        <w:r w:rsidRPr="0012789D">
          <w:rPr>
            <w:rFonts w:ascii="Segoe UI" w:eastAsia="宋体" w:hAnsi="Segoe UI" w:cs="Segoe UI"/>
            <w:color w:val="0E90D2"/>
            <w:kern w:val="0"/>
            <w:sz w:val="23"/>
            <w:szCs w:val="23"/>
            <w:u w:val="single"/>
          </w:rPr>
          <w:t>没有上司的舞会</w:t>
        </w:r>
      </w:hyperlink>
      <w:r w:rsidRPr="0012789D">
        <w:rPr>
          <w:rFonts w:ascii="Segoe UI" w:eastAsia="宋体" w:hAnsi="Segoe UI" w:cs="Segoe UI"/>
          <w:color w:val="333333"/>
          <w:kern w:val="0"/>
          <w:sz w:val="23"/>
          <w:szCs w:val="23"/>
        </w:rPr>
        <w:t>，这也是</w:t>
      </w:r>
      <w:r w:rsidRPr="0012789D">
        <w:rPr>
          <w:rFonts w:ascii="Times New Roman" w:eastAsia="宋体" w:hAnsi="Times New Roman" w:cs="Times New Roman"/>
          <w:color w:val="333333"/>
          <w:kern w:val="0"/>
          <w:sz w:val="28"/>
          <w:szCs w:val="28"/>
        </w:rPr>
        <w:t>2018</w:t>
      </w:r>
      <w:r w:rsidRPr="0012789D">
        <w:rPr>
          <w:rFonts w:ascii="KaTeX_Math" w:eastAsia="宋体" w:hAnsi="KaTeX_Math" w:cs="Times New Roman"/>
          <w:i/>
          <w:iCs/>
          <w:color w:val="333333"/>
          <w:kern w:val="0"/>
          <w:sz w:val="28"/>
          <w:szCs w:val="28"/>
        </w:rPr>
        <w:t>NOIP</w:t>
      </w:r>
      <w:r w:rsidRPr="0012789D">
        <w:rPr>
          <w:rFonts w:ascii="Times New Roman" w:eastAsia="宋体" w:hAnsi="Times New Roman" w:cs="Times New Roman"/>
          <w:color w:val="333333"/>
          <w:kern w:val="0"/>
          <w:sz w:val="28"/>
          <w:szCs w:val="28"/>
        </w:rPr>
        <w:t> </w:t>
      </w:r>
      <w:r w:rsidRPr="0012789D">
        <w:rPr>
          <w:rFonts w:ascii="KaTeX_Math" w:eastAsia="宋体" w:hAnsi="KaTeX_Math" w:cs="Times New Roman"/>
          <w:i/>
          <w:iCs/>
          <w:color w:val="333333"/>
          <w:kern w:val="0"/>
          <w:sz w:val="28"/>
          <w:szCs w:val="28"/>
        </w:rPr>
        <w:t>D</w:t>
      </w:r>
      <w:r w:rsidRPr="0012789D">
        <w:rPr>
          <w:rFonts w:ascii="Times New Roman" w:eastAsia="宋体" w:hAnsi="Times New Roman" w:cs="Times New Roman"/>
          <w:color w:val="333333"/>
          <w:kern w:val="0"/>
          <w:sz w:val="28"/>
          <w:szCs w:val="28"/>
        </w:rPr>
        <w:t>2</w:t>
      </w:r>
      <w:r w:rsidRPr="0012789D">
        <w:rPr>
          <w:rFonts w:ascii="KaTeX_Math" w:eastAsia="宋体" w:hAnsi="KaTeX_Math" w:cs="Times New Roman"/>
          <w:i/>
          <w:iCs/>
          <w:color w:val="333333"/>
          <w:kern w:val="0"/>
          <w:sz w:val="28"/>
          <w:szCs w:val="28"/>
        </w:rPr>
        <w:t>T</w:t>
      </w:r>
      <w:r w:rsidRPr="0012789D">
        <w:rPr>
          <w:rFonts w:ascii="Times New Roman" w:eastAsia="宋体" w:hAnsi="Times New Roman" w:cs="Times New Roman"/>
          <w:color w:val="333333"/>
          <w:kern w:val="0"/>
          <w:sz w:val="28"/>
          <w:szCs w:val="28"/>
        </w:rPr>
        <w:t>3</w:t>
      </w:r>
      <w:r w:rsidRPr="0012789D">
        <w:rPr>
          <w:rFonts w:ascii="Segoe UI" w:eastAsia="宋体" w:hAnsi="Segoe UI" w:cs="Segoe UI"/>
          <w:color w:val="333333"/>
          <w:kern w:val="0"/>
          <w:sz w:val="23"/>
          <w:szCs w:val="23"/>
        </w:rPr>
        <w:t>的部分分，那么煞笔我居然没拿到。。</w:t>
      </w:r>
    </w:p>
    <w:p w14:paraId="3F26228D" w14:textId="51ED30A3" w:rsidR="0012789D" w:rsidRPr="00FD428D" w:rsidRDefault="00715987" w:rsidP="00FD428D">
      <w:pPr>
        <w:pStyle w:val="3"/>
        <w:rPr>
          <w:u w:val="single"/>
        </w:rPr>
      </w:pPr>
      <w:hyperlink r:id="rId11" w:history="1">
        <w:r w:rsidR="0012789D" w:rsidRPr="00FD428D">
          <w:rPr>
            <w:u w:val="single"/>
          </w:rPr>
          <w:t>有线电视网</w:t>
        </w:r>
      </w:hyperlink>
    </w:p>
    <w:p w14:paraId="35085AAF" w14:textId="4081AF09" w:rsidR="0012789D" w:rsidRPr="00FD428D" w:rsidRDefault="0012789D" w:rsidP="00FD428D">
      <w:pPr>
        <w:pStyle w:val="4"/>
      </w:pPr>
      <w:r w:rsidRPr="00FD428D">
        <w:t>题面： </w:t>
      </w:r>
    </w:p>
    <w:p w14:paraId="46CC515F" w14:textId="77777777" w:rsidR="00243EA3" w:rsidRPr="00243EA3" w:rsidRDefault="00243EA3" w:rsidP="00243EA3">
      <w:pPr>
        <w:widowControl/>
        <w:spacing w:line="0" w:lineRule="atLeast"/>
        <w:ind w:firstLineChars="200" w:firstLine="460"/>
        <w:jc w:val="left"/>
        <w:rPr>
          <w:rFonts w:ascii="Segoe UI" w:eastAsia="宋体" w:hAnsi="Segoe UI" w:cs="Segoe UI"/>
          <w:color w:val="333333"/>
          <w:kern w:val="0"/>
          <w:sz w:val="23"/>
          <w:szCs w:val="23"/>
        </w:rPr>
      </w:pPr>
      <w:r w:rsidRPr="00243EA3">
        <w:rPr>
          <w:rFonts w:ascii="Segoe UI" w:eastAsia="宋体" w:hAnsi="Segoe UI" w:cs="Segoe UI"/>
          <w:color w:val="333333"/>
          <w:kern w:val="0"/>
          <w:sz w:val="23"/>
          <w:szCs w:val="23"/>
        </w:rPr>
        <w:t>某收费有线电视网计划转播一场重要的足球比赛。他们的转播网和用户终端构成一棵树状结构，这棵树的根结点位于足球比赛的现场，树叶为各个用户终端，其他中转站为该树的内部节点。</w:t>
      </w:r>
    </w:p>
    <w:p w14:paraId="275A94F6" w14:textId="77777777" w:rsidR="00243EA3" w:rsidRPr="00243EA3" w:rsidRDefault="00243EA3" w:rsidP="00243EA3">
      <w:pPr>
        <w:widowControl/>
        <w:spacing w:line="0" w:lineRule="atLeast"/>
        <w:ind w:firstLineChars="200" w:firstLine="460"/>
        <w:jc w:val="left"/>
        <w:rPr>
          <w:rFonts w:ascii="Segoe UI" w:eastAsia="宋体" w:hAnsi="Segoe UI" w:cs="Segoe UI"/>
          <w:color w:val="333333"/>
          <w:kern w:val="0"/>
          <w:sz w:val="23"/>
          <w:szCs w:val="23"/>
        </w:rPr>
      </w:pPr>
      <w:r w:rsidRPr="00243EA3">
        <w:rPr>
          <w:rFonts w:ascii="Segoe UI" w:eastAsia="宋体" w:hAnsi="Segoe UI" w:cs="Segoe UI"/>
          <w:color w:val="333333"/>
          <w:kern w:val="0"/>
          <w:sz w:val="23"/>
          <w:szCs w:val="23"/>
        </w:rPr>
        <w:t>从转播站到转播站以及从转播站到所有用户终端的信号传输费用都是已知的，一场转播的总费用等于传输信号的费用总和。</w:t>
      </w:r>
    </w:p>
    <w:p w14:paraId="591166F9" w14:textId="77777777" w:rsidR="00243EA3" w:rsidRPr="00243EA3" w:rsidRDefault="00243EA3" w:rsidP="00243EA3">
      <w:pPr>
        <w:widowControl/>
        <w:spacing w:line="0" w:lineRule="atLeast"/>
        <w:ind w:firstLineChars="200" w:firstLine="460"/>
        <w:jc w:val="left"/>
        <w:rPr>
          <w:rFonts w:ascii="Segoe UI" w:eastAsia="宋体" w:hAnsi="Segoe UI" w:cs="Segoe UI"/>
          <w:color w:val="333333"/>
          <w:kern w:val="0"/>
          <w:sz w:val="23"/>
          <w:szCs w:val="23"/>
        </w:rPr>
      </w:pPr>
      <w:r w:rsidRPr="00243EA3">
        <w:rPr>
          <w:rFonts w:ascii="Segoe UI" w:eastAsia="宋体" w:hAnsi="Segoe UI" w:cs="Segoe UI"/>
          <w:color w:val="333333"/>
          <w:kern w:val="0"/>
          <w:sz w:val="23"/>
          <w:szCs w:val="23"/>
        </w:rPr>
        <w:t>现在每个用户都准备了一笔费用想观看这场精彩的足球比赛，有线电视网有权决定给哪些用户提供信号而不给哪些用户提供信号。</w:t>
      </w:r>
    </w:p>
    <w:p w14:paraId="0BA854D9" w14:textId="77777777" w:rsidR="00243EA3" w:rsidRPr="00243EA3" w:rsidRDefault="00243EA3" w:rsidP="00243EA3">
      <w:pPr>
        <w:widowControl/>
        <w:spacing w:line="0" w:lineRule="atLeast"/>
        <w:ind w:firstLineChars="200" w:firstLine="460"/>
        <w:jc w:val="left"/>
        <w:rPr>
          <w:rFonts w:ascii="Segoe UI" w:eastAsia="宋体" w:hAnsi="Segoe UI" w:cs="Segoe UI"/>
          <w:color w:val="333333"/>
          <w:kern w:val="0"/>
          <w:sz w:val="23"/>
          <w:szCs w:val="23"/>
        </w:rPr>
      </w:pPr>
      <w:r w:rsidRPr="00243EA3">
        <w:rPr>
          <w:rFonts w:ascii="Segoe UI" w:eastAsia="宋体" w:hAnsi="Segoe UI" w:cs="Segoe UI"/>
          <w:color w:val="333333"/>
          <w:kern w:val="0"/>
          <w:sz w:val="23"/>
          <w:szCs w:val="23"/>
        </w:rPr>
        <w:t>写一个程序找出一个方案使得有线电视网在不亏本的情况下使观看转播的用户尽可能多。</w:t>
      </w:r>
    </w:p>
    <w:p w14:paraId="53CBBC02" w14:textId="24FB6880" w:rsidR="00243EA3" w:rsidRPr="00FD428D" w:rsidRDefault="00243EA3" w:rsidP="00FD428D">
      <w:pPr>
        <w:pStyle w:val="4"/>
      </w:pPr>
      <w:r w:rsidRPr="00FD428D">
        <w:t>输入格式</w:t>
      </w:r>
      <w:r w:rsidRPr="00FD428D">
        <w:rPr>
          <w:rFonts w:hint="eastAsia"/>
        </w:rPr>
        <w:t>：</w:t>
      </w:r>
    </w:p>
    <w:p w14:paraId="49F874E3" w14:textId="77777777" w:rsidR="00243EA3" w:rsidRPr="00243EA3" w:rsidRDefault="00243EA3" w:rsidP="00243EA3">
      <w:pPr>
        <w:widowControl/>
        <w:spacing w:line="0" w:lineRule="atLeast"/>
        <w:ind w:firstLineChars="200" w:firstLine="460"/>
        <w:jc w:val="left"/>
        <w:rPr>
          <w:rFonts w:ascii="Segoe UI" w:eastAsia="宋体" w:hAnsi="Segoe UI" w:cs="Segoe UI"/>
          <w:color w:val="333333"/>
          <w:kern w:val="0"/>
          <w:sz w:val="23"/>
          <w:szCs w:val="23"/>
        </w:rPr>
      </w:pPr>
      <w:r w:rsidRPr="00243EA3">
        <w:rPr>
          <w:rFonts w:ascii="Segoe UI" w:eastAsia="宋体" w:hAnsi="Segoe UI" w:cs="Segoe UI"/>
          <w:color w:val="333333"/>
          <w:kern w:val="0"/>
          <w:sz w:val="23"/>
          <w:szCs w:val="23"/>
        </w:rPr>
        <w:lastRenderedPageBreak/>
        <w:t>输入文件的第一行包含两个用空格隔开的整数</w:t>
      </w:r>
      <w:r w:rsidRPr="00243EA3">
        <w:rPr>
          <w:rFonts w:ascii="Segoe UI" w:eastAsia="宋体" w:hAnsi="Segoe UI" w:cs="Segoe UI"/>
          <w:color w:val="333333"/>
          <w:kern w:val="0"/>
          <w:sz w:val="23"/>
          <w:szCs w:val="23"/>
        </w:rPr>
        <w:t>N</w:t>
      </w:r>
      <w:r w:rsidRPr="00243EA3">
        <w:rPr>
          <w:rFonts w:ascii="Segoe UI" w:eastAsia="宋体" w:hAnsi="Segoe UI" w:cs="Segoe UI"/>
          <w:color w:val="333333"/>
          <w:kern w:val="0"/>
          <w:sz w:val="23"/>
          <w:szCs w:val="23"/>
        </w:rPr>
        <w:t>和</w:t>
      </w:r>
      <w:r w:rsidRPr="00243EA3">
        <w:rPr>
          <w:rFonts w:ascii="Segoe UI" w:eastAsia="宋体" w:hAnsi="Segoe UI" w:cs="Segoe UI"/>
          <w:color w:val="333333"/>
          <w:kern w:val="0"/>
          <w:sz w:val="23"/>
          <w:szCs w:val="23"/>
        </w:rPr>
        <w:t>M</w:t>
      </w:r>
      <w:r w:rsidRPr="00243EA3">
        <w:rPr>
          <w:rFonts w:ascii="Segoe UI" w:eastAsia="宋体" w:hAnsi="Segoe UI" w:cs="Segoe UI"/>
          <w:color w:val="333333"/>
          <w:kern w:val="0"/>
          <w:sz w:val="23"/>
          <w:szCs w:val="23"/>
        </w:rPr>
        <w:t>，其中</w:t>
      </w:r>
      <w:r w:rsidRPr="00243EA3">
        <w:rPr>
          <w:rFonts w:ascii="Segoe UI" w:eastAsia="宋体" w:hAnsi="Segoe UI" w:cs="Segoe UI"/>
          <w:color w:val="333333"/>
          <w:kern w:val="0"/>
          <w:sz w:val="23"/>
          <w:szCs w:val="23"/>
        </w:rPr>
        <w:t>2≤N≤3000</w:t>
      </w:r>
      <w:r w:rsidRPr="00243EA3">
        <w:rPr>
          <w:rFonts w:ascii="Segoe UI" w:eastAsia="宋体" w:hAnsi="Segoe UI" w:cs="Segoe UI"/>
          <w:color w:val="333333"/>
          <w:kern w:val="0"/>
          <w:sz w:val="23"/>
          <w:szCs w:val="23"/>
        </w:rPr>
        <w:t>，</w:t>
      </w:r>
      <w:r w:rsidRPr="00243EA3">
        <w:rPr>
          <w:rFonts w:ascii="Segoe UI" w:eastAsia="宋体" w:hAnsi="Segoe UI" w:cs="Segoe UI"/>
          <w:color w:val="333333"/>
          <w:kern w:val="0"/>
          <w:sz w:val="23"/>
          <w:szCs w:val="23"/>
        </w:rPr>
        <w:t>1≤M≤N-1</w:t>
      </w:r>
      <w:r w:rsidRPr="00243EA3">
        <w:rPr>
          <w:rFonts w:ascii="Segoe UI" w:eastAsia="宋体" w:hAnsi="Segoe UI" w:cs="Segoe UI"/>
          <w:color w:val="333333"/>
          <w:kern w:val="0"/>
          <w:sz w:val="23"/>
          <w:szCs w:val="23"/>
        </w:rPr>
        <w:t>，</w:t>
      </w:r>
      <w:r w:rsidRPr="00243EA3">
        <w:rPr>
          <w:rFonts w:ascii="Segoe UI" w:eastAsia="宋体" w:hAnsi="Segoe UI" w:cs="Segoe UI"/>
          <w:color w:val="333333"/>
          <w:kern w:val="0"/>
          <w:sz w:val="23"/>
          <w:szCs w:val="23"/>
        </w:rPr>
        <w:t>N</w:t>
      </w:r>
      <w:r w:rsidRPr="00243EA3">
        <w:rPr>
          <w:rFonts w:ascii="Segoe UI" w:eastAsia="宋体" w:hAnsi="Segoe UI" w:cs="Segoe UI"/>
          <w:color w:val="333333"/>
          <w:kern w:val="0"/>
          <w:sz w:val="23"/>
          <w:szCs w:val="23"/>
        </w:rPr>
        <w:t>为整个有线电视网的结点总数，</w:t>
      </w:r>
      <w:r w:rsidRPr="00243EA3">
        <w:rPr>
          <w:rFonts w:ascii="Segoe UI" w:eastAsia="宋体" w:hAnsi="Segoe UI" w:cs="Segoe UI"/>
          <w:color w:val="333333"/>
          <w:kern w:val="0"/>
          <w:sz w:val="23"/>
          <w:szCs w:val="23"/>
        </w:rPr>
        <w:t>M</w:t>
      </w:r>
      <w:r w:rsidRPr="00243EA3">
        <w:rPr>
          <w:rFonts w:ascii="Segoe UI" w:eastAsia="宋体" w:hAnsi="Segoe UI" w:cs="Segoe UI"/>
          <w:color w:val="333333"/>
          <w:kern w:val="0"/>
          <w:sz w:val="23"/>
          <w:szCs w:val="23"/>
        </w:rPr>
        <w:t>为用户终端的数量。</w:t>
      </w:r>
    </w:p>
    <w:p w14:paraId="5BA91256" w14:textId="77777777" w:rsidR="00243EA3" w:rsidRPr="00243EA3" w:rsidRDefault="00243EA3" w:rsidP="00243EA3">
      <w:pPr>
        <w:widowControl/>
        <w:spacing w:line="0" w:lineRule="atLeast"/>
        <w:ind w:firstLineChars="200" w:firstLine="460"/>
        <w:jc w:val="left"/>
        <w:rPr>
          <w:rFonts w:ascii="Segoe UI" w:eastAsia="宋体" w:hAnsi="Segoe UI" w:cs="Segoe UI"/>
          <w:color w:val="333333"/>
          <w:kern w:val="0"/>
          <w:sz w:val="23"/>
          <w:szCs w:val="23"/>
        </w:rPr>
      </w:pPr>
      <w:r w:rsidRPr="00243EA3">
        <w:rPr>
          <w:rFonts w:ascii="Segoe UI" w:eastAsia="宋体" w:hAnsi="Segoe UI" w:cs="Segoe UI"/>
          <w:color w:val="333333"/>
          <w:kern w:val="0"/>
          <w:sz w:val="23"/>
          <w:szCs w:val="23"/>
        </w:rPr>
        <w:t>第一个转播站即树的根结点编号为</w:t>
      </w:r>
      <w:r w:rsidRPr="00243EA3">
        <w:rPr>
          <w:rFonts w:ascii="Segoe UI" w:eastAsia="宋体" w:hAnsi="Segoe UI" w:cs="Segoe UI"/>
          <w:color w:val="333333"/>
          <w:kern w:val="0"/>
          <w:sz w:val="23"/>
          <w:szCs w:val="23"/>
        </w:rPr>
        <w:t>1</w:t>
      </w:r>
      <w:r w:rsidRPr="00243EA3">
        <w:rPr>
          <w:rFonts w:ascii="Segoe UI" w:eastAsia="宋体" w:hAnsi="Segoe UI" w:cs="Segoe UI"/>
          <w:color w:val="333333"/>
          <w:kern w:val="0"/>
          <w:sz w:val="23"/>
          <w:szCs w:val="23"/>
        </w:rPr>
        <w:t>，其他的转播站编号为</w:t>
      </w:r>
      <w:r w:rsidRPr="00243EA3">
        <w:rPr>
          <w:rFonts w:ascii="Segoe UI" w:eastAsia="宋体" w:hAnsi="Segoe UI" w:cs="Segoe UI"/>
          <w:color w:val="333333"/>
          <w:kern w:val="0"/>
          <w:sz w:val="23"/>
          <w:szCs w:val="23"/>
        </w:rPr>
        <w:t>2</w:t>
      </w:r>
      <w:r w:rsidRPr="00243EA3">
        <w:rPr>
          <w:rFonts w:ascii="Segoe UI" w:eastAsia="宋体" w:hAnsi="Segoe UI" w:cs="Segoe UI"/>
          <w:color w:val="333333"/>
          <w:kern w:val="0"/>
          <w:sz w:val="23"/>
          <w:szCs w:val="23"/>
        </w:rPr>
        <w:t>到</w:t>
      </w:r>
      <w:r w:rsidRPr="00243EA3">
        <w:rPr>
          <w:rFonts w:ascii="Segoe UI" w:eastAsia="宋体" w:hAnsi="Segoe UI" w:cs="Segoe UI"/>
          <w:color w:val="333333"/>
          <w:kern w:val="0"/>
          <w:sz w:val="23"/>
          <w:szCs w:val="23"/>
        </w:rPr>
        <w:t>N-M</w:t>
      </w:r>
      <w:r w:rsidRPr="00243EA3">
        <w:rPr>
          <w:rFonts w:ascii="Segoe UI" w:eastAsia="宋体" w:hAnsi="Segoe UI" w:cs="Segoe UI"/>
          <w:color w:val="333333"/>
          <w:kern w:val="0"/>
          <w:sz w:val="23"/>
          <w:szCs w:val="23"/>
        </w:rPr>
        <w:t>，用户终端编号为</w:t>
      </w:r>
      <w:r w:rsidRPr="00243EA3">
        <w:rPr>
          <w:rFonts w:ascii="Segoe UI" w:eastAsia="宋体" w:hAnsi="Segoe UI" w:cs="Segoe UI"/>
          <w:color w:val="333333"/>
          <w:kern w:val="0"/>
          <w:sz w:val="23"/>
          <w:szCs w:val="23"/>
        </w:rPr>
        <w:t>N-M+1</w:t>
      </w:r>
      <w:r w:rsidRPr="00243EA3">
        <w:rPr>
          <w:rFonts w:ascii="Segoe UI" w:eastAsia="宋体" w:hAnsi="Segoe UI" w:cs="Segoe UI"/>
          <w:color w:val="333333"/>
          <w:kern w:val="0"/>
          <w:sz w:val="23"/>
          <w:szCs w:val="23"/>
        </w:rPr>
        <w:t>到</w:t>
      </w:r>
      <w:r w:rsidRPr="00243EA3">
        <w:rPr>
          <w:rFonts w:ascii="Segoe UI" w:eastAsia="宋体" w:hAnsi="Segoe UI" w:cs="Segoe UI"/>
          <w:color w:val="333333"/>
          <w:kern w:val="0"/>
          <w:sz w:val="23"/>
          <w:szCs w:val="23"/>
        </w:rPr>
        <w:t>N</w:t>
      </w:r>
      <w:r w:rsidRPr="00243EA3">
        <w:rPr>
          <w:rFonts w:ascii="Segoe UI" w:eastAsia="宋体" w:hAnsi="Segoe UI" w:cs="Segoe UI"/>
          <w:color w:val="333333"/>
          <w:kern w:val="0"/>
          <w:sz w:val="23"/>
          <w:szCs w:val="23"/>
        </w:rPr>
        <w:t>。</w:t>
      </w:r>
    </w:p>
    <w:p w14:paraId="00316056" w14:textId="77777777" w:rsidR="00243EA3" w:rsidRPr="00243EA3" w:rsidRDefault="00243EA3" w:rsidP="00243EA3">
      <w:pPr>
        <w:widowControl/>
        <w:spacing w:line="0" w:lineRule="atLeast"/>
        <w:ind w:firstLineChars="200" w:firstLine="460"/>
        <w:jc w:val="left"/>
        <w:rPr>
          <w:rFonts w:ascii="Segoe UI" w:eastAsia="宋体" w:hAnsi="Segoe UI" w:cs="Segoe UI"/>
          <w:color w:val="333333"/>
          <w:kern w:val="0"/>
          <w:sz w:val="23"/>
          <w:szCs w:val="23"/>
        </w:rPr>
      </w:pPr>
      <w:r w:rsidRPr="00243EA3">
        <w:rPr>
          <w:rFonts w:ascii="Segoe UI" w:eastAsia="宋体" w:hAnsi="Segoe UI" w:cs="Segoe UI"/>
          <w:color w:val="333333"/>
          <w:kern w:val="0"/>
          <w:sz w:val="23"/>
          <w:szCs w:val="23"/>
        </w:rPr>
        <w:t>接下来的</w:t>
      </w:r>
      <w:r w:rsidRPr="00243EA3">
        <w:rPr>
          <w:rFonts w:ascii="Segoe UI" w:eastAsia="宋体" w:hAnsi="Segoe UI" w:cs="Segoe UI"/>
          <w:color w:val="333333"/>
          <w:kern w:val="0"/>
          <w:sz w:val="23"/>
          <w:szCs w:val="23"/>
        </w:rPr>
        <w:t>N-M</w:t>
      </w:r>
      <w:r w:rsidRPr="00243EA3">
        <w:rPr>
          <w:rFonts w:ascii="Segoe UI" w:eastAsia="宋体" w:hAnsi="Segoe UI" w:cs="Segoe UI"/>
          <w:color w:val="333333"/>
          <w:kern w:val="0"/>
          <w:sz w:val="23"/>
          <w:szCs w:val="23"/>
        </w:rPr>
        <w:t>行每行表示</w:t>
      </w:r>
      <w:r w:rsidRPr="00243EA3">
        <w:rPr>
          <w:rFonts w:ascii="Segoe UI" w:eastAsia="宋体" w:hAnsi="Segoe UI" w:cs="Segoe UI"/>
          <w:color w:val="333333"/>
          <w:kern w:val="0"/>
          <w:sz w:val="23"/>
          <w:szCs w:val="23"/>
        </w:rPr>
        <w:t>—</w:t>
      </w:r>
      <w:r w:rsidRPr="00243EA3">
        <w:rPr>
          <w:rFonts w:ascii="Segoe UI" w:eastAsia="宋体" w:hAnsi="Segoe UI" w:cs="Segoe UI"/>
          <w:color w:val="333333"/>
          <w:kern w:val="0"/>
          <w:sz w:val="23"/>
          <w:szCs w:val="23"/>
        </w:rPr>
        <w:t>个转播站的数据，第</w:t>
      </w:r>
      <w:r w:rsidRPr="00243EA3">
        <w:rPr>
          <w:rFonts w:ascii="Segoe UI" w:eastAsia="宋体" w:hAnsi="Segoe UI" w:cs="Segoe UI"/>
          <w:color w:val="333333"/>
          <w:kern w:val="0"/>
          <w:sz w:val="23"/>
          <w:szCs w:val="23"/>
        </w:rPr>
        <w:t>i+1</w:t>
      </w:r>
      <w:r w:rsidRPr="00243EA3">
        <w:rPr>
          <w:rFonts w:ascii="Segoe UI" w:eastAsia="宋体" w:hAnsi="Segoe UI" w:cs="Segoe UI"/>
          <w:color w:val="333333"/>
          <w:kern w:val="0"/>
          <w:sz w:val="23"/>
          <w:szCs w:val="23"/>
        </w:rPr>
        <w:t>行表示第</w:t>
      </w:r>
      <w:r w:rsidRPr="00243EA3">
        <w:rPr>
          <w:rFonts w:ascii="Segoe UI" w:eastAsia="宋体" w:hAnsi="Segoe UI" w:cs="Segoe UI"/>
          <w:color w:val="333333"/>
          <w:kern w:val="0"/>
          <w:sz w:val="23"/>
          <w:szCs w:val="23"/>
        </w:rPr>
        <w:t>i</w:t>
      </w:r>
      <w:r w:rsidRPr="00243EA3">
        <w:rPr>
          <w:rFonts w:ascii="Segoe UI" w:eastAsia="宋体" w:hAnsi="Segoe UI" w:cs="Segoe UI"/>
          <w:color w:val="333333"/>
          <w:kern w:val="0"/>
          <w:sz w:val="23"/>
          <w:szCs w:val="23"/>
        </w:rPr>
        <w:t>个转播站的数据，其格式如下：</w:t>
      </w:r>
    </w:p>
    <w:p w14:paraId="014976B9" w14:textId="77777777" w:rsidR="00243EA3" w:rsidRPr="00243EA3" w:rsidRDefault="00243EA3" w:rsidP="00243EA3">
      <w:pPr>
        <w:widowControl/>
        <w:spacing w:line="0" w:lineRule="atLeast"/>
        <w:ind w:firstLineChars="200" w:firstLine="460"/>
        <w:jc w:val="left"/>
        <w:rPr>
          <w:rFonts w:ascii="Segoe UI" w:eastAsia="宋体" w:hAnsi="Segoe UI" w:cs="Segoe UI"/>
          <w:color w:val="333333"/>
          <w:kern w:val="0"/>
          <w:sz w:val="23"/>
          <w:szCs w:val="23"/>
        </w:rPr>
      </w:pPr>
      <w:r w:rsidRPr="00243EA3">
        <w:rPr>
          <w:rFonts w:ascii="Segoe UI" w:eastAsia="宋体" w:hAnsi="Segoe UI" w:cs="Segoe UI"/>
          <w:color w:val="333333"/>
          <w:kern w:val="0"/>
          <w:sz w:val="23"/>
          <w:szCs w:val="23"/>
        </w:rPr>
        <w:t>K A1 C1 A2 C2 … Ak Ck</w:t>
      </w:r>
    </w:p>
    <w:p w14:paraId="7A5C4284" w14:textId="77777777" w:rsidR="00243EA3" w:rsidRPr="00243EA3" w:rsidRDefault="00243EA3" w:rsidP="00243EA3">
      <w:pPr>
        <w:widowControl/>
        <w:spacing w:line="0" w:lineRule="atLeast"/>
        <w:ind w:firstLineChars="200" w:firstLine="460"/>
        <w:jc w:val="left"/>
        <w:rPr>
          <w:rFonts w:ascii="Segoe UI" w:eastAsia="宋体" w:hAnsi="Segoe UI" w:cs="Segoe UI"/>
          <w:color w:val="333333"/>
          <w:kern w:val="0"/>
          <w:sz w:val="23"/>
          <w:szCs w:val="23"/>
        </w:rPr>
      </w:pPr>
      <w:r w:rsidRPr="00243EA3">
        <w:rPr>
          <w:rFonts w:ascii="Segoe UI" w:eastAsia="宋体" w:hAnsi="Segoe UI" w:cs="Segoe UI"/>
          <w:color w:val="333333"/>
          <w:kern w:val="0"/>
          <w:sz w:val="23"/>
          <w:szCs w:val="23"/>
        </w:rPr>
        <w:t>K</w:t>
      </w:r>
      <w:r w:rsidRPr="00243EA3">
        <w:rPr>
          <w:rFonts w:ascii="Segoe UI" w:eastAsia="宋体" w:hAnsi="Segoe UI" w:cs="Segoe UI"/>
          <w:color w:val="333333"/>
          <w:kern w:val="0"/>
          <w:sz w:val="23"/>
          <w:szCs w:val="23"/>
        </w:rPr>
        <w:t>表示该转播站下接</w:t>
      </w:r>
      <w:r w:rsidRPr="00243EA3">
        <w:rPr>
          <w:rFonts w:ascii="Segoe UI" w:eastAsia="宋体" w:hAnsi="Segoe UI" w:cs="Segoe UI"/>
          <w:color w:val="333333"/>
          <w:kern w:val="0"/>
          <w:sz w:val="23"/>
          <w:szCs w:val="23"/>
        </w:rPr>
        <w:t>K</w:t>
      </w:r>
      <w:r w:rsidRPr="00243EA3">
        <w:rPr>
          <w:rFonts w:ascii="Segoe UI" w:eastAsia="宋体" w:hAnsi="Segoe UI" w:cs="Segoe UI"/>
          <w:color w:val="333333"/>
          <w:kern w:val="0"/>
          <w:sz w:val="23"/>
          <w:szCs w:val="23"/>
        </w:rPr>
        <w:t>个结点</w:t>
      </w:r>
      <w:r w:rsidRPr="00243EA3">
        <w:rPr>
          <w:rFonts w:ascii="Segoe UI" w:eastAsia="宋体" w:hAnsi="Segoe UI" w:cs="Segoe UI"/>
          <w:color w:val="333333"/>
          <w:kern w:val="0"/>
          <w:sz w:val="23"/>
          <w:szCs w:val="23"/>
        </w:rPr>
        <w:t>(</w:t>
      </w:r>
      <w:r w:rsidRPr="00243EA3">
        <w:rPr>
          <w:rFonts w:ascii="Segoe UI" w:eastAsia="宋体" w:hAnsi="Segoe UI" w:cs="Segoe UI"/>
          <w:color w:val="333333"/>
          <w:kern w:val="0"/>
          <w:sz w:val="23"/>
          <w:szCs w:val="23"/>
        </w:rPr>
        <w:t>转播站或用户</w:t>
      </w:r>
      <w:r w:rsidRPr="00243EA3">
        <w:rPr>
          <w:rFonts w:ascii="Segoe UI" w:eastAsia="宋体" w:hAnsi="Segoe UI" w:cs="Segoe UI"/>
          <w:color w:val="333333"/>
          <w:kern w:val="0"/>
          <w:sz w:val="23"/>
          <w:szCs w:val="23"/>
        </w:rPr>
        <w:t>)</w:t>
      </w:r>
      <w:r w:rsidRPr="00243EA3">
        <w:rPr>
          <w:rFonts w:ascii="Segoe UI" w:eastAsia="宋体" w:hAnsi="Segoe UI" w:cs="Segoe UI"/>
          <w:color w:val="333333"/>
          <w:kern w:val="0"/>
          <w:sz w:val="23"/>
          <w:szCs w:val="23"/>
        </w:rPr>
        <w:t>，每个结点对应一对整数</w:t>
      </w:r>
      <w:r w:rsidRPr="00243EA3">
        <w:rPr>
          <w:rFonts w:ascii="Segoe UI" w:eastAsia="宋体" w:hAnsi="Segoe UI" w:cs="Segoe UI"/>
          <w:color w:val="333333"/>
          <w:kern w:val="0"/>
          <w:sz w:val="23"/>
          <w:szCs w:val="23"/>
        </w:rPr>
        <w:t>A</w:t>
      </w:r>
      <w:r w:rsidRPr="00243EA3">
        <w:rPr>
          <w:rFonts w:ascii="Segoe UI" w:eastAsia="宋体" w:hAnsi="Segoe UI" w:cs="Segoe UI"/>
          <w:color w:val="333333"/>
          <w:kern w:val="0"/>
          <w:sz w:val="23"/>
          <w:szCs w:val="23"/>
        </w:rPr>
        <w:t>与</w:t>
      </w:r>
      <w:r w:rsidRPr="00243EA3">
        <w:rPr>
          <w:rFonts w:ascii="Segoe UI" w:eastAsia="宋体" w:hAnsi="Segoe UI" w:cs="Segoe UI"/>
          <w:color w:val="333333"/>
          <w:kern w:val="0"/>
          <w:sz w:val="23"/>
          <w:szCs w:val="23"/>
        </w:rPr>
        <w:t>C</w:t>
      </w:r>
      <w:r w:rsidRPr="00243EA3">
        <w:rPr>
          <w:rFonts w:ascii="Segoe UI" w:eastAsia="宋体" w:hAnsi="Segoe UI" w:cs="Segoe UI"/>
          <w:color w:val="333333"/>
          <w:kern w:val="0"/>
          <w:sz w:val="23"/>
          <w:szCs w:val="23"/>
        </w:rPr>
        <w:t>，</w:t>
      </w:r>
      <w:r w:rsidRPr="00243EA3">
        <w:rPr>
          <w:rFonts w:ascii="Segoe UI" w:eastAsia="宋体" w:hAnsi="Segoe UI" w:cs="Segoe UI"/>
          <w:color w:val="333333"/>
          <w:kern w:val="0"/>
          <w:sz w:val="23"/>
          <w:szCs w:val="23"/>
        </w:rPr>
        <w:t>A</w:t>
      </w:r>
      <w:r w:rsidRPr="00243EA3">
        <w:rPr>
          <w:rFonts w:ascii="Segoe UI" w:eastAsia="宋体" w:hAnsi="Segoe UI" w:cs="Segoe UI"/>
          <w:color w:val="333333"/>
          <w:kern w:val="0"/>
          <w:sz w:val="23"/>
          <w:szCs w:val="23"/>
        </w:rPr>
        <w:t>表示结点编号，</w:t>
      </w:r>
      <w:r w:rsidRPr="00243EA3">
        <w:rPr>
          <w:rFonts w:ascii="Segoe UI" w:eastAsia="宋体" w:hAnsi="Segoe UI" w:cs="Segoe UI"/>
          <w:color w:val="333333"/>
          <w:kern w:val="0"/>
          <w:sz w:val="23"/>
          <w:szCs w:val="23"/>
        </w:rPr>
        <w:t>C</w:t>
      </w:r>
      <w:r w:rsidRPr="00243EA3">
        <w:rPr>
          <w:rFonts w:ascii="Segoe UI" w:eastAsia="宋体" w:hAnsi="Segoe UI" w:cs="Segoe UI"/>
          <w:color w:val="333333"/>
          <w:kern w:val="0"/>
          <w:sz w:val="23"/>
          <w:szCs w:val="23"/>
        </w:rPr>
        <w:t>表示从当前转播站传输信号到结点</w:t>
      </w:r>
      <w:r w:rsidRPr="00243EA3">
        <w:rPr>
          <w:rFonts w:ascii="Segoe UI" w:eastAsia="宋体" w:hAnsi="Segoe UI" w:cs="Segoe UI"/>
          <w:color w:val="333333"/>
          <w:kern w:val="0"/>
          <w:sz w:val="23"/>
          <w:szCs w:val="23"/>
        </w:rPr>
        <w:t>A</w:t>
      </w:r>
      <w:r w:rsidRPr="00243EA3">
        <w:rPr>
          <w:rFonts w:ascii="Segoe UI" w:eastAsia="宋体" w:hAnsi="Segoe UI" w:cs="Segoe UI"/>
          <w:color w:val="333333"/>
          <w:kern w:val="0"/>
          <w:sz w:val="23"/>
          <w:szCs w:val="23"/>
        </w:rPr>
        <w:t>的费用。最后一行依次表示所有用户为观看比赛而准备支付的钱数。</w:t>
      </w:r>
    </w:p>
    <w:p w14:paraId="4070A9B7" w14:textId="34A37B37" w:rsidR="00243EA3" w:rsidRPr="00FD428D" w:rsidRDefault="00243EA3" w:rsidP="00FD428D">
      <w:pPr>
        <w:pStyle w:val="4"/>
      </w:pPr>
      <w:r w:rsidRPr="00FD428D">
        <w:t>输出格式</w:t>
      </w:r>
      <w:r w:rsidRPr="00FD428D">
        <w:rPr>
          <w:rFonts w:hint="eastAsia"/>
        </w:rPr>
        <w:t>：</w:t>
      </w:r>
    </w:p>
    <w:p w14:paraId="3D2BB5F6" w14:textId="77777777" w:rsidR="00243EA3" w:rsidRPr="00243EA3" w:rsidRDefault="00243EA3" w:rsidP="00243EA3">
      <w:pPr>
        <w:widowControl/>
        <w:spacing w:line="0" w:lineRule="atLeast"/>
        <w:ind w:firstLineChars="200" w:firstLine="460"/>
        <w:jc w:val="left"/>
        <w:rPr>
          <w:rFonts w:ascii="Segoe UI" w:eastAsia="宋体" w:hAnsi="Segoe UI" w:cs="Segoe UI"/>
          <w:color w:val="333333"/>
          <w:kern w:val="0"/>
          <w:sz w:val="23"/>
          <w:szCs w:val="23"/>
        </w:rPr>
      </w:pPr>
      <w:r w:rsidRPr="00243EA3">
        <w:rPr>
          <w:rFonts w:ascii="Segoe UI" w:eastAsia="宋体" w:hAnsi="Segoe UI" w:cs="Segoe UI"/>
          <w:color w:val="333333"/>
          <w:kern w:val="0"/>
          <w:sz w:val="23"/>
          <w:szCs w:val="23"/>
        </w:rPr>
        <w:t>输出文件仅一行，包含一个整数，表示上述问题所要求的最大用户数。</w:t>
      </w:r>
    </w:p>
    <w:p w14:paraId="50F06819" w14:textId="269A5CF6" w:rsidR="00243EA3" w:rsidRPr="00FD428D" w:rsidRDefault="00243EA3" w:rsidP="00FD428D">
      <w:pPr>
        <w:pStyle w:val="4"/>
      </w:pPr>
      <w:r w:rsidRPr="00FD428D">
        <w:t>输入输出样例</w:t>
      </w:r>
      <w:r w:rsidRPr="00FD428D">
        <w:rPr>
          <w:rFonts w:hint="eastAsia"/>
        </w:rPr>
        <w:t>：</w:t>
      </w:r>
    </w:p>
    <w:p w14:paraId="31D656BB" w14:textId="60FBC16F" w:rsidR="00243EA3" w:rsidRPr="00243EA3" w:rsidRDefault="00243EA3" w:rsidP="00FD428D">
      <w:pPr>
        <w:pStyle w:val="4"/>
      </w:pPr>
      <w:r w:rsidRPr="00243EA3">
        <w:t>输入 #1</w:t>
      </w:r>
    </w:p>
    <w:p w14:paraId="06CA2100" w14:textId="77777777" w:rsidR="00243EA3" w:rsidRPr="00243EA3" w:rsidRDefault="00243EA3" w:rsidP="00243EA3">
      <w:pPr>
        <w:widowControl/>
        <w:spacing w:line="0" w:lineRule="atLeast"/>
        <w:ind w:firstLineChars="200" w:firstLine="460"/>
        <w:jc w:val="left"/>
        <w:rPr>
          <w:rFonts w:ascii="Segoe UI" w:eastAsia="宋体" w:hAnsi="Segoe UI" w:cs="Segoe UI"/>
          <w:color w:val="333333"/>
          <w:kern w:val="0"/>
          <w:sz w:val="23"/>
          <w:szCs w:val="23"/>
        </w:rPr>
      </w:pPr>
      <w:r w:rsidRPr="00243EA3">
        <w:rPr>
          <w:rFonts w:ascii="Segoe UI" w:eastAsia="宋体" w:hAnsi="Segoe UI" w:cs="Segoe UI"/>
          <w:color w:val="333333"/>
          <w:kern w:val="0"/>
          <w:sz w:val="23"/>
          <w:szCs w:val="23"/>
        </w:rPr>
        <w:t>5 3</w:t>
      </w:r>
    </w:p>
    <w:p w14:paraId="1360A10B" w14:textId="77777777" w:rsidR="00243EA3" w:rsidRPr="00243EA3" w:rsidRDefault="00243EA3" w:rsidP="00243EA3">
      <w:pPr>
        <w:widowControl/>
        <w:spacing w:line="0" w:lineRule="atLeast"/>
        <w:ind w:firstLineChars="200" w:firstLine="460"/>
        <w:jc w:val="left"/>
        <w:rPr>
          <w:rFonts w:ascii="Segoe UI" w:eastAsia="宋体" w:hAnsi="Segoe UI" w:cs="Segoe UI"/>
          <w:color w:val="333333"/>
          <w:kern w:val="0"/>
          <w:sz w:val="23"/>
          <w:szCs w:val="23"/>
        </w:rPr>
      </w:pPr>
      <w:r w:rsidRPr="00243EA3">
        <w:rPr>
          <w:rFonts w:ascii="Segoe UI" w:eastAsia="宋体" w:hAnsi="Segoe UI" w:cs="Segoe UI"/>
          <w:color w:val="333333"/>
          <w:kern w:val="0"/>
          <w:sz w:val="23"/>
          <w:szCs w:val="23"/>
        </w:rPr>
        <w:t>2 2 2 5 3</w:t>
      </w:r>
    </w:p>
    <w:p w14:paraId="7D0EE4A1" w14:textId="77777777" w:rsidR="00243EA3" w:rsidRPr="00243EA3" w:rsidRDefault="00243EA3" w:rsidP="00243EA3">
      <w:pPr>
        <w:widowControl/>
        <w:spacing w:line="0" w:lineRule="atLeast"/>
        <w:ind w:firstLineChars="200" w:firstLine="460"/>
        <w:jc w:val="left"/>
        <w:rPr>
          <w:rFonts w:ascii="Segoe UI" w:eastAsia="宋体" w:hAnsi="Segoe UI" w:cs="Segoe UI"/>
          <w:color w:val="333333"/>
          <w:kern w:val="0"/>
          <w:sz w:val="23"/>
          <w:szCs w:val="23"/>
        </w:rPr>
      </w:pPr>
      <w:r w:rsidRPr="00243EA3">
        <w:rPr>
          <w:rFonts w:ascii="Segoe UI" w:eastAsia="宋体" w:hAnsi="Segoe UI" w:cs="Segoe UI"/>
          <w:color w:val="333333"/>
          <w:kern w:val="0"/>
          <w:sz w:val="23"/>
          <w:szCs w:val="23"/>
        </w:rPr>
        <w:t>2 3 2 4 3</w:t>
      </w:r>
    </w:p>
    <w:p w14:paraId="3F65F930" w14:textId="77777777" w:rsidR="00243EA3" w:rsidRPr="00243EA3" w:rsidRDefault="00243EA3" w:rsidP="00243EA3">
      <w:pPr>
        <w:widowControl/>
        <w:spacing w:line="0" w:lineRule="atLeast"/>
        <w:ind w:firstLineChars="200" w:firstLine="460"/>
        <w:jc w:val="left"/>
        <w:rPr>
          <w:rFonts w:ascii="Segoe UI" w:eastAsia="宋体" w:hAnsi="Segoe UI" w:cs="Segoe UI"/>
          <w:color w:val="333333"/>
          <w:kern w:val="0"/>
          <w:sz w:val="23"/>
          <w:szCs w:val="23"/>
        </w:rPr>
      </w:pPr>
      <w:r w:rsidRPr="00243EA3">
        <w:rPr>
          <w:rFonts w:ascii="Segoe UI" w:eastAsia="宋体" w:hAnsi="Segoe UI" w:cs="Segoe UI"/>
          <w:color w:val="333333"/>
          <w:kern w:val="0"/>
          <w:sz w:val="23"/>
          <w:szCs w:val="23"/>
        </w:rPr>
        <w:t>3 4 2</w:t>
      </w:r>
    </w:p>
    <w:p w14:paraId="4615744A" w14:textId="5A2FF135" w:rsidR="00243EA3" w:rsidRPr="00243EA3" w:rsidRDefault="00243EA3" w:rsidP="00FD428D">
      <w:pPr>
        <w:pStyle w:val="4"/>
      </w:pPr>
      <w:r w:rsidRPr="00243EA3">
        <w:t>输出 #1</w:t>
      </w:r>
    </w:p>
    <w:p w14:paraId="401B0A28" w14:textId="77777777" w:rsidR="00243EA3" w:rsidRPr="00243EA3" w:rsidRDefault="00243EA3" w:rsidP="00243EA3">
      <w:pPr>
        <w:widowControl/>
        <w:spacing w:line="0" w:lineRule="atLeast"/>
        <w:ind w:firstLineChars="200" w:firstLine="460"/>
        <w:jc w:val="left"/>
        <w:rPr>
          <w:rFonts w:ascii="Segoe UI" w:eastAsia="宋体" w:hAnsi="Segoe UI" w:cs="Segoe UI"/>
          <w:color w:val="333333"/>
          <w:kern w:val="0"/>
          <w:sz w:val="23"/>
          <w:szCs w:val="23"/>
        </w:rPr>
      </w:pPr>
      <w:r w:rsidRPr="00243EA3">
        <w:rPr>
          <w:rFonts w:ascii="Segoe UI" w:eastAsia="宋体" w:hAnsi="Segoe UI" w:cs="Segoe UI"/>
          <w:color w:val="333333"/>
          <w:kern w:val="0"/>
          <w:sz w:val="23"/>
          <w:szCs w:val="23"/>
        </w:rPr>
        <w:t>2</w:t>
      </w:r>
    </w:p>
    <w:p w14:paraId="6861811D" w14:textId="77777777" w:rsidR="00243EA3" w:rsidRPr="00FD428D" w:rsidRDefault="00243EA3" w:rsidP="00FD428D">
      <w:pPr>
        <w:pStyle w:val="4"/>
      </w:pPr>
      <w:r w:rsidRPr="00FD428D">
        <w:t>说明/提示</w:t>
      </w:r>
    </w:p>
    <w:p w14:paraId="7FA3148A" w14:textId="77777777" w:rsidR="00243EA3" w:rsidRPr="00243EA3" w:rsidRDefault="00243EA3" w:rsidP="00243EA3">
      <w:pPr>
        <w:widowControl/>
        <w:spacing w:line="0" w:lineRule="atLeast"/>
        <w:ind w:firstLineChars="200" w:firstLine="460"/>
        <w:jc w:val="left"/>
        <w:rPr>
          <w:rFonts w:ascii="Segoe UI" w:eastAsia="宋体" w:hAnsi="Segoe UI" w:cs="Segoe UI"/>
          <w:color w:val="333333"/>
          <w:kern w:val="0"/>
          <w:sz w:val="23"/>
          <w:szCs w:val="23"/>
        </w:rPr>
      </w:pPr>
      <w:r w:rsidRPr="00243EA3">
        <w:rPr>
          <w:rFonts w:ascii="Segoe UI" w:eastAsia="宋体" w:hAnsi="Segoe UI" w:cs="Segoe UI"/>
          <w:color w:val="333333"/>
          <w:kern w:val="0"/>
          <w:sz w:val="23"/>
          <w:szCs w:val="23"/>
        </w:rPr>
        <w:t>样例解释</w:t>
      </w:r>
    </w:p>
    <w:p w14:paraId="2E57FEA0" w14:textId="45AB0F07" w:rsidR="00243EA3" w:rsidRPr="00243EA3" w:rsidRDefault="00243EA3" w:rsidP="00243EA3">
      <w:pPr>
        <w:widowControl/>
        <w:spacing w:line="0" w:lineRule="atLeast"/>
        <w:ind w:firstLineChars="200" w:firstLine="460"/>
        <w:jc w:val="left"/>
        <w:rPr>
          <w:rFonts w:ascii="Segoe UI" w:eastAsia="宋体" w:hAnsi="Segoe UI" w:cs="Segoe UI"/>
          <w:color w:val="333333"/>
          <w:kern w:val="0"/>
          <w:sz w:val="23"/>
          <w:szCs w:val="23"/>
        </w:rPr>
      </w:pPr>
      <w:r w:rsidRPr="00243EA3">
        <w:rPr>
          <w:rFonts w:ascii="Segoe UI" w:eastAsia="宋体" w:hAnsi="Segoe UI" w:cs="Segoe UI"/>
          <w:noProof/>
          <w:color w:val="333333"/>
          <w:kern w:val="0"/>
          <w:sz w:val="23"/>
          <w:szCs w:val="23"/>
        </w:rPr>
        <w:drawing>
          <wp:inline distT="0" distB="0" distL="0" distR="0" wp14:anchorId="0F518E49" wp14:editId="1FC43828">
            <wp:extent cx="1790700" cy="1809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1809750"/>
                    </a:xfrm>
                    <a:prstGeom prst="rect">
                      <a:avLst/>
                    </a:prstGeom>
                    <a:noFill/>
                    <a:ln>
                      <a:noFill/>
                    </a:ln>
                  </pic:spPr>
                </pic:pic>
              </a:graphicData>
            </a:graphic>
          </wp:inline>
        </w:drawing>
      </w:r>
    </w:p>
    <w:p w14:paraId="00D009C9" w14:textId="77777777" w:rsidR="00243EA3" w:rsidRPr="00243EA3" w:rsidRDefault="00243EA3" w:rsidP="00243EA3">
      <w:pPr>
        <w:widowControl/>
        <w:spacing w:line="0" w:lineRule="atLeast"/>
        <w:ind w:firstLineChars="200" w:firstLine="460"/>
        <w:jc w:val="left"/>
        <w:rPr>
          <w:rFonts w:ascii="Segoe UI" w:eastAsia="宋体" w:hAnsi="Segoe UI" w:cs="Segoe UI"/>
          <w:color w:val="333333"/>
          <w:kern w:val="0"/>
          <w:sz w:val="23"/>
          <w:szCs w:val="23"/>
        </w:rPr>
      </w:pPr>
      <w:r w:rsidRPr="00243EA3">
        <w:rPr>
          <w:rFonts w:ascii="Segoe UI" w:eastAsia="宋体" w:hAnsi="Segoe UI" w:cs="Segoe UI"/>
          <w:color w:val="333333"/>
          <w:kern w:val="0"/>
          <w:sz w:val="23"/>
          <w:szCs w:val="23"/>
        </w:rPr>
        <w:t>如图所示，共有五个结点。结点</w:t>
      </w:r>
      <w:r w:rsidRPr="00243EA3">
        <w:rPr>
          <w:rFonts w:ascii="微软雅黑" w:eastAsia="微软雅黑" w:hAnsi="微软雅黑" w:cs="微软雅黑" w:hint="eastAsia"/>
          <w:color w:val="333333"/>
          <w:kern w:val="0"/>
          <w:sz w:val="23"/>
          <w:szCs w:val="23"/>
        </w:rPr>
        <w:t>①</w:t>
      </w:r>
      <w:r w:rsidRPr="00243EA3">
        <w:rPr>
          <w:rFonts w:ascii="Segoe UI" w:eastAsia="宋体" w:hAnsi="Segoe UI" w:cs="Segoe UI"/>
          <w:color w:val="333333"/>
          <w:kern w:val="0"/>
          <w:sz w:val="23"/>
          <w:szCs w:val="23"/>
        </w:rPr>
        <w:t>为根结点，即现场直播站，</w:t>
      </w:r>
      <w:r w:rsidRPr="00243EA3">
        <w:rPr>
          <w:rFonts w:ascii="微软雅黑" w:eastAsia="微软雅黑" w:hAnsi="微软雅黑" w:cs="微软雅黑" w:hint="eastAsia"/>
          <w:color w:val="333333"/>
          <w:kern w:val="0"/>
          <w:sz w:val="23"/>
          <w:szCs w:val="23"/>
        </w:rPr>
        <w:t>②</w:t>
      </w:r>
      <w:r w:rsidRPr="00243EA3">
        <w:rPr>
          <w:rFonts w:ascii="Segoe UI" w:eastAsia="宋体" w:hAnsi="Segoe UI" w:cs="Segoe UI"/>
          <w:color w:val="333333"/>
          <w:kern w:val="0"/>
          <w:sz w:val="23"/>
          <w:szCs w:val="23"/>
        </w:rPr>
        <w:t>为一个中转站，</w:t>
      </w:r>
      <w:r w:rsidRPr="00243EA3">
        <w:rPr>
          <w:rFonts w:ascii="微软雅黑" w:eastAsia="微软雅黑" w:hAnsi="微软雅黑" w:cs="微软雅黑" w:hint="eastAsia"/>
          <w:color w:val="333333"/>
          <w:kern w:val="0"/>
          <w:sz w:val="23"/>
          <w:szCs w:val="23"/>
        </w:rPr>
        <w:t>③④⑤</w:t>
      </w:r>
      <w:r w:rsidRPr="00243EA3">
        <w:rPr>
          <w:rFonts w:ascii="Segoe UI" w:eastAsia="宋体" w:hAnsi="Segoe UI" w:cs="Segoe UI"/>
          <w:color w:val="333333"/>
          <w:kern w:val="0"/>
          <w:sz w:val="23"/>
          <w:szCs w:val="23"/>
        </w:rPr>
        <w:t>为用户端，共</w:t>
      </w:r>
      <w:r w:rsidRPr="00243EA3">
        <w:rPr>
          <w:rFonts w:ascii="Segoe UI" w:eastAsia="宋体" w:hAnsi="Segoe UI" w:cs="Segoe UI"/>
          <w:color w:val="333333"/>
          <w:kern w:val="0"/>
          <w:sz w:val="23"/>
          <w:szCs w:val="23"/>
        </w:rPr>
        <w:t>M</w:t>
      </w:r>
      <w:r w:rsidRPr="00243EA3">
        <w:rPr>
          <w:rFonts w:ascii="Segoe UI" w:eastAsia="宋体" w:hAnsi="Segoe UI" w:cs="Segoe UI"/>
          <w:color w:val="333333"/>
          <w:kern w:val="0"/>
          <w:sz w:val="23"/>
          <w:szCs w:val="23"/>
        </w:rPr>
        <w:t>个，编号从</w:t>
      </w:r>
      <w:r w:rsidRPr="00243EA3">
        <w:rPr>
          <w:rFonts w:ascii="Segoe UI" w:eastAsia="宋体" w:hAnsi="Segoe UI" w:cs="Segoe UI"/>
          <w:color w:val="333333"/>
          <w:kern w:val="0"/>
          <w:sz w:val="23"/>
          <w:szCs w:val="23"/>
        </w:rPr>
        <w:t>N-M+1</w:t>
      </w:r>
      <w:r w:rsidRPr="00243EA3">
        <w:rPr>
          <w:rFonts w:ascii="Segoe UI" w:eastAsia="宋体" w:hAnsi="Segoe UI" w:cs="Segoe UI"/>
          <w:color w:val="333333"/>
          <w:kern w:val="0"/>
          <w:sz w:val="23"/>
          <w:szCs w:val="23"/>
        </w:rPr>
        <w:t>到</w:t>
      </w:r>
      <w:r w:rsidRPr="00243EA3">
        <w:rPr>
          <w:rFonts w:ascii="Segoe UI" w:eastAsia="宋体" w:hAnsi="Segoe UI" w:cs="Segoe UI"/>
          <w:color w:val="333333"/>
          <w:kern w:val="0"/>
          <w:sz w:val="23"/>
          <w:szCs w:val="23"/>
        </w:rPr>
        <w:t>N</w:t>
      </w:r>
      <w:r w:rsidRPr="00243EA3">
        <w:rPr>
          <w:rFonts w:ascii="Segoe UI" w:eastAsia="宋体" w:hAnsi="Segoe UI" w:cs="Segoe UI"/>
          <w:color w:val="333333"/>
          <w:kern w:val="0"/>
          <w:sz w:val="23"/>
          <w:szCs w:val="23"/>
        </w:rPr>
        <w:t>，他们为观看比赛分别准备的钱数为</w:t>
      </w:r>
      <w:r w:rsidRPr="00243EA3">
        <w:rPr>
          <w:rFonts w:ascii="Segoe UI" w:eastAsia="宋体" w:hAnsi="Segoe UI" w:cs="Segoe UI"/>
          <w:color w:val="333333"/>
          <w:kern w:val="0"/>
          <w:sz w:val="23"/>
          <w:szCs w:val="23"/>
        </w:rPr>
        <w:t>3</w:t>
      </w:r>
      <w:r w:rsidRPr="00243EA3">
        <w:rPr>
          <w:rFonts w:ascii="Segoe UI" w:eastAsia="宋体" w:hAnsi="Segoe UI" w:cs="Segoe UI"/>
          <w:color w:val="333333"/>
          <w:kern w:val="0"/>
          <w:sz w:val="23"/>
          <w:szCs w:val="23"/>
        </w:rPr>
        <w:t>、</w:t>
      </w:r>
      <w:r w:rsidRPr="00243EA3">
        <w:rPr>
          <w:rFonts w:ascii="Segoe UI" w:eastAsia="宋体" w:hAnsi="Segoe UI" w:cs="Segoe UI"/>
          <w:color w:val="333333"/>
          <w:kern w:val="0"/>
          <w:sz w:val="23"/>
          <w:szCs w:val="23"/>
        </w:rPr>
        <w:t>4</w:t>
      </w:r>
      <w:r w:rsidRPr="00243EA3">
        <w:rPr>
          <w:rFonts w:ascii="Segoe UI" w:eastAsia="宋体" w:hAnsi="Segoe UI" w:cs="Segoe UI"/>
          <w:color w:val="333333"/>
          <w:kern w:val="0"/>
          <w:sz w:val="23"/>
          <w:szCs w:val="23"/>
        </w:rPr>
        <w:t>、</w:t>
      </w:r>
      <w:r w:rsidRPr="00243EA3">
        <w:rPr>
          <w:rFonts w:ascii="Segoe UI" w:eastAsia="宋体" w:hAnsi="Segoe UI" w:cs="Segoe UI"/>
          <w:color w:val="333333"/>
          <w:kern w:val="0"/>
          <w:sz w:val="23"/>
          <w:szCs w:val="23"/>
        </w:rPr>
        <w:t>2</w:t>
      </w:r>
      <w:r w:rsidRPr="00243EA3">
        <w:rPr>
          <w:rFonts w:ascii="Segoe UI" w:eastAsia="宋体" w:hAnsi="Segoe UI" w:cs="Segoe UI"/>
          <w:color w:val="333333"/>
          <w:kern w:val="0"/>
          <w:sz w:val="23"/>
          <w:szCs w:val="23"/>
        </w:rPr>
        <w:t>，从结点</w:t>
      </w:r>
      <w:r w:rsidRPr="00243EA3">
        <w:rPr>
          <w:rFonts w:ascii="微软雅黑" w:eastAsia="微软雅黑" w:hAnsi="微软雅黑" w:cs="微软雅黑" w:hint="eastAsia"/>
          <w:color w:val="333333"/>
          <w:kern w:val="0"/>
          <w:sz w:val="23"/>
          <w:szCs w:val="23"/>
        </w:rPr>
        <w:t>①</w:t>
      </w:r>
      <w:r w:rsidRPr="00243EA3">
        <w:rPr>
          <w:rFonts w:ascii="Segoe UI" w:eastAsia="宋体" w:hAnsi="Segoe UI" w:cs="Segoe UI"/>
          <w:color w:val="333333"/>
          <w:kern w:val="0"/>
          <w:sz w:val="23"/>
          <w:szCs w:val="23"/>
        </w:rPr>
        <w:t>可以传送信号到结点</w:t>
      </w:r>
      <w:r w:rsidRPr="00243EA3">
        <w:rPr>
          <w:rFonts w:ascii="微软雅黑" w:eastAsia="微软雅黑" w:hAnsi="微软雅黑" w:cs="微软雅黑" w:hint="eastAsia"/>
          <w:color w:val="333333"/>
          <w:kern w:val="0"/>
          <w:sz w:val="23"/>
          <w:szCs w:val="23"/>
        </w:rPr>
        <w:t>②</w:t>
      </w:r>
      <w:r w:rsidRPr="00243EA3">
        <w:rPr>
          <w:rFonts w:ascii="Segoe UI" w:eastAsia="宋体" w:hAnsi="Segoe UI" w:cs="Segoe UI"/>
          <w:color w:val="333333"/>
          <w:kern w:val="0"/>
          <w:sz w:val="23"/>
          <w:szCs w:val="23"/>
        </w:rPr>
        <w:t>，费用为</w:t>
      </w:r>
      <w:r w:rsidRPr="00243EA3">
        <w:rPr>
          <w:rFonts w:ascii="Segoe UI" w:eastAsia="宋体" w:hAnsi="Segoe UI" w:cs="Segoe UI"/>
          <w:color w:val="333333"/>
          <w:kern w:val="0"/>
          <w:sz w:val="23"/>
          <w:szCs w:val="23"/>
        </w:rPr>
        <w:t>2</w:t>
      </w:r>
      <w:r w:rsidRPr="00243EA3">
        <w:rPr>
          <w:rFonts w:ascii="Segoe UI" w:eastAsia="宋体" w:hAnsi="Segoe UI" w:cs="Segoe UI"/>
          <w:color w:val="333333"/>
          <w:kern w:val="0"/>
          <w:sz w:val="23"/>
          <w:szCs w:val="23"/>
        </w:rPr>
        <w:t>，也可以传送信号到结点</w:t>
      </w:r>
      <w:r w:rsidRPr="00243EA3">
        <w:rPr>
          <w:rFonts w:ascii="微软雅黑" w:eastAsia="微软雅黑" w:hAnsi="微软雅黑" w:cs="微软雅黑" w:hint="eastAsia"/>
          <w:color w:val="333333"/>
          <w:kern w:val="0"/>
          <w:sz w:val="23"/>
          <w:szCs w:val="23"/>
        </w:rPr>
        <w:t>⑤</w:t>
      </w:r>
      <w:r w:rsidRPr="00243EA3">
        <w:rPr>
          <w:rFonts w:ascii="Segoe UI" w:eastAsia="宋体" w:hAnsi="Segoe UI" w:cs="Segoe UI"/>
          <w:color w:val="333333"/>
          <w:kern w:val="0"/>
          <w:sz w:val="23"/>
          <w:szCs w:val="23"/>
        </w:rPr>
        <w:t>，费用为</w:t>
      </w:r>
      <w:r w:rsidRPr="00243EA3">
        <w:rPr>
          <w:rFonts w:ascii="Segoe UI" w:eastAsia="宋体" w:hAnsi="Segoe UI" w:cs="Segoe UI"/>
          <w:color w:val="333333"/>
          <w:kern w:val="0"/>
          <w:sz w:val="23"/>
          <w:szCs w:val="23"/>
        </w:rPr>
        <w:t>3</w:t>
      </w:r>
      <w:r w:rsidRPr="00243EA3">
        <w:rPr>
          <w:rFonts w:ascii="Segoe UI" w:eastAsia="宋体" w:hAnsi="Segoe UI" w:cs="Segoe UI"/>
          <w:color w:val="333333"/>
          <w:kern w:val="0"/>
          <w:sz w:val="23"/>
          <w:szCs w:val="23"/>
        </w:rPr>
        <w:t>（第二行数据所示），从结点</w:t>
      </w:r>
      <w:r w:rsidRPr="00243EA3">
        <w:rPr>
          <w:rFonts w:ascii="微软雅黑" w:eastAsia="微软雅黑" w:hAnsi="微软雅黑" w:cs="微软雅黑" w:hint="eastAsia"/>
          <w:color w:val="333333"/>
          <w:kern w:val="0"/>
          <w:sz w:val="23"/>
          <w:szCs w:val="23"/>
        </w:rPr>
        <w:t>②</w:t>
      </w:r>
      <w:r w:rsidRPr="00243EA3">
        <w:rPr>
          <w:rFonts w:ascii="Segoe UI" w:eastAsia="宋体" w:hAnsi="Segoe UI" w:cs="Segoe UI"/>
          <w:color w:val="333333"/>
          <w:kern w:val="0"/>
          <w:sz w:val="23"/>
          <w:szCs w:val="23"/>
        </w:rPr>
        <w:t>可以传输信号到结点</w:t>
      </w:r>
      <w:r w:rsidRPr="00243EA3">
        <w:rPr>
          <w:rFonts w:ascii="微软雅黑" w:eastAsia="微软雅黑" w:hAnsi="微软雅黑" w:cs="微软雅黑" w:hint="eastAsia"/>
          <w:color w:val="333333"/>
          <w:kern w:val="0"/>
          <w:sz w:val="23"/>
          <w:szCs w:val="23"/>
        </w:rPr>
        <w:t>③</w:t>
      </w:r>
      <w:r w:rsidRPr="00243EA3">
        <w:rPr>
          <w:rFonts w:ascii="Segoe UI" w:eastAsia="宋体" w:hAnsi="Segoe UI" w:cs="Segoe UI"/>
          <w:color w:val="333333"/>
          <w:kern w:val="0"/>
          <w:sz w:val="23"/>
          <w:szCs w:val="23"/>
        </w:rPr>
        <w:t>，费用</w:t>
      </w:r>
      <w:r w:rsidRPr="00243EA3">
        <w:rPr>
          <w:rFonts w:ascii="Segoe UI" w:eastAsia="宋体" w:hAnsi="Segoe UI" w:cs="Segoe UI"/>
          <w:color w:val="333333"/>
          <w:kern w:val="0"/>
          <w:sz w:val="23"/>
          <w:szCs w:val="23"/>
        </w:rPr>
        <w:lastRenderedPageBreak/>
        <w:t>为</w:t>
      </w:r>
      <w:r w:rsidRPr="00243EA3">
        <w:rPr>
          <w:rFonts w:ascii="Segoe UI" w:eastAsia="宋体" w:hAnsi="Segoe UI" w:cs="Segoe UI"/>
          <w:color w:val="333333"/>
          <w:kern w:val="0"/>
          <w:sz w:val="23"/>
          <w:szCs w:val="23"/>
        </w:rPr>
        <w:t>2</w:t>
      </w:r>
      <w:r w:rsidRPr="00243EA3">
        <w:rPr>
          <w:rFonts w:ascii="Segoe UI" w:eastAsia="宋体" w:hAnsi="Segoe UI" w:cs="Segoe UI"/>
          <w:color w:val="333333"/>
          <w:kern w:val="0"/>
          <w:sz w:val="23"/>
          <w:szCs w:val="23"/>
        </w:rPr>
        <w:t>。也可传输信号到结点</w:t>
      </w:r>
      <w:r w:rsidRPr="00243EA3">
        <w:rPr>
          <w:rFonts w:ascii="微软雅黑" w:eastAsia="微软雅黑" w:hAnsi="微软雅黑" w:cs="微软雅黑" w:hint="eastAsia"/>
          <w:color w:val="333333"/>
          <w:kern w:val="0"/>
          <w:sz w:val="23"/>
          <w:szCs w:val="23"/>
        </w:rPr>
        <w:t>④</w:t>
      </w:r>
      <w:r w:rsidRPr="00243EA3">
        <w:rPr>
          <w:rFonts w:ascii="Segoe UI" w:eastAsia="宋体" w:hAnsi="Segoe UI" w:cs="Segoe UI"/>
          <w:color w:val="333333"/>
          <w:kern w:val="0"/>
          <w:sz w:val="23"/>
          <w:szCs w:val="23"/>
        </w:rPr>
        <w:t>，费用为</w:t>
      </w:r>
      <w:r w:rsidRPr="00243EA3">
        <w:rPr>
          <w:rFonts w:ascii="Segoe UI" w:eastAsia="宋体" w:hAnsi="Segoe UI" w:cs="Segoe UI"/>
          <w:color w:val="333333"/>
          <w:kern w:val="0"/>
          <w:sz w:val="23"/>
          <w:szCs w:val="23"/>
        </w:rPr>
        <w:t>3</w:t>
      </w:r>
      <w:r w:rsidRPr="00243EA3">
        <w:rPr>
          <w:rFonts w:ascii="Segoe UI" w:eastAsia="宋体" w:hAnsi="Segoe UI" w:cs="Segoe UI"/>
          <w:color w:val="333333"/>
          <w:kern w:val="0"/>
          <w:sz w:val="23"/>
          <w:szCs w:val="23"/>
        </w:rPr>
        <w:t>（第三行数据所示），如果要让所有用户（</w:t>
      </w:r>
      <w:r w:rsidRPr="00243EA3">
        <w:rPr>
          <w:rFonts w:ascii="微软雅黑" w:eastAsia="微软雅黑" w:hAnsi="微软雅黑" w:cs="微软雅黑" w:hint="eastAsia"/>
          <w:color w:val="333333"/>
          <w:kern w:val="0"/>
          <w:sz w:val="23"/>
          <w:szCs w:val="23"/>
        </w:rPr>
        <w:t>③④⑤</w:t>
      </w:r>
      <w:r w:rsidRPr="00243EA3">
        <w:rPr>
          <w:rFonts w:ascii="Segoe UI" w:eastAsia="宋体" w:hAnsi="Segoe UI" w:cs="Segoe UI"/>
          <w:color w:val="333333"/>
          <w:kern w:val="0"/>
          <w:sz w:val="23"/>
          <w:szCs w:val="23"/>
        </w:rPr>
        <w:t>）都能看上比赛，则信号传输的总费用为：</w:t>
      </w:r>
    </w:p>
    <w:p w14:paraId="4A24CF1A" w14:textId="0AED2023" w:rsidR="00243EA3" w:rsidRPr="0012789D" w:rsidRDefault="00243EA3" w:rsidP="00243EA3">
      <w:pPr>
        <w:widowControl/>
        <w:spacing w:line="0" w:lineRule="atLeast"/>
        <w:ind w:firstLineChars="200" w:firstLine="460"/>
        <w:jc w:val="left"/>
        <w:rPr>
          <w:rFonts w:ascii="Segoe UI" w:eastAsia="宋体" w:hAnsi="Segoe UI" w:cs="Segoe UI"/>
          <w:color w:val="333333"/>
          <w:kern w:val="0"/>
          <w:sz w:val="23"/>
          <w:szCs w:val="23"/>
        </w:rPr>
      </w:pPr>
      <w:r w:rsidRPr="00243EA3">
        <w:rPr>
          <w:rFonts w:ascii="Segoe UI" w:eastAsia="宋体" w:hAnsi="Segoe UI" w:cs="Segoe UI"/>
          <w:color w:val="333333"/>
          <w:kern w:val="0"/>
          <w:sz w:val="23"/>
          <w:szCs w:val="23"/>
        </w:rPr>
        <w:t>2+3+2+3=10</w:t>
      </w:r>
      <w:r w:rsidRPr="00243EA3">
        <w:rPr>
          <w:rFonts w:ascii="Segoe UI" w:eastAsia="宋体" w:hAnsi="Segoe UI" w:cs="Segoe UI"/>
          <w:color w:val="333333"/>
          <w:kern w:val="0"/>
          <w:sz w:val="23"/>
          <w:szCs w:val="23"/>
        </w:rPr>
        <w:t>，大于用户愿意支付的总费用</w:t>
      </w:r>
      <w:r w:rsidRPr="00243EA3">
        <w:rPr>
          <w:rFonts w:ascii="Segoe UI" w:eastAsia="宋体" w:hAnsi="Segoe UI" w:cs="Segoe UI"/>
          <w:color w:val="333333"/>
          <w:kern w:val="0"/>
          <w:sz w:val="23"/>
          <w:szCs w:val="23"/>
        </w:rPr>
        <w:t>3+4+2=9</w:t>
      </w:r>
      <w:r w:rsidRPr="00243EA3">
        <w:rPr>
          <w:rFonts w:ascii="Segoe UI" w:eastAsia="宋体" w:hAnsi="Segoe UI" w:cs="Segoe UI"/>
          <w:color w:val="333333"/>
          <w:kern w:val="0"/>
          <w:sz w:val="23"/>
          <w:szCs w:val="23"/>
        </w:rPr>
        <w:t>，有线电视网就亏本了，而只让</w:t>
      </w:r>
      <w:r w:rsidRPr="00243EA3">
        <w:rPr>
          <w:rFonts w:ascii="微软雅黑" w:eastAsia="微软雅黑" w:hAnsi="微软雅黑" w:cs="微软雅黑" w:hint="eastAsia"/>
          <w:color w:val="333333"/>
          <w:kern w:val="0"/>
          <w:sz w:val="23"/>
          <w:szCs w:val="23"/>
        </w:rPr>
        <w:t>③④</w:t>
      </w:r>
      <w:r w:rsidRPr="00243EA3">
        <w:rPr>
          <w:rFonts w:ascii="Segoe UI" w:eastAsia="宋体" w:hAnsi="Segoe UI" w:cs="Segoe UI"/>
          <w:color w:val="333333"/>
          <w:kern w:val="0"/>
          <w:sz w:val="23"/>
          <w:szCs w:val="23"/>
        </w:rPr>
        <w:t>两个用户看比赛就不亏本了。</w:t>
      </w:r>
    </w:p>
    <w:p w14:paraId="1C8BAECA" w14:textId="77777777" w:rsidR="0012789D" w:rsidRPr="00FD428D" w:rsidRDefault="0012789D" w:rsidP="00FD428D">
      <w:pPr>
        <w:pStyle w:val="3"/>
      </w:pPr>
      <w:r w:rsidRPr="00FD428D">
        <w:t>口胡分析：</w:t>
      </w:r>
    </w:p>
    <w:p w14:paraId="35BD2C3D"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都说这题是背包，但非叶子节点价值是负数也能算背包吗（好像真的可以。。），于是就当树形</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讲了。。</w:t>
      </w:r>
    </w:p>
    <w:p w14:paraId="3556E41F" w14:textId="711516C8"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lang w:val="pt-BR"/>
        </w:rPr>
      </w:pPr>
      <w:r w:rsidRPr="0012789D">
        <w:rPr>
          <w:rFonts w:ascii="Segoe UI" w:eastAsia="宋体" w:hAnsi="Segoe UI" w:cs="Segoe UI"/>
          <w:color w:val="333333"/>
          <w:kern w:val="0"/>
          <w:sz w:val="23"/>
          <w:szCs w:val="23"/>
        </w:rPr>
        <w:t>虽然要求算最多可获益的人数，但这玩意明显应该作为容量来考虑。所以我们设</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为以</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i</w:t>
      </w:r>
      <w:r w:rsidRPr="0012789D">
        <w:rPr>
          <w:rFonts w:ascii="Segoe UI" w:eastAsia="宋体" w:hAnsi="Segoe UI" w:cs="Segoe UI"/>
          <w:color w:val="333333"/>
          <w:kern w:val="0"/>
          <w:sz w:val="23"/>
          <w:szCs w:val="23"/>
        </w:rPr>
        <w:t>为根，最多可获益</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j</w:t>
      </w:r>
      <w:r w:rsidRPr="0012789D">
        <w:rPr>
          <w:rFonts w:ascii="Segoe UI" w:eastAsia="宋体" w:hAnsi="Segoe UI" w:cs="Segoe UI"/>
          <w:color w:val="333333"/>
          <w:kern w:val="0"/>
          <w:sz w:val="23"/>
          <w:szCs w:val="23"/>
        </w:rPr>
        <w:t>人的最大收益（可为负）。然后找最大的</w:t>
      </w:r>
      <w:r w:rsidRPr="0012789D">
        <w:rPr>
          <w:rFonts w:ascii="Segoe UI" w:eastAsia="宋体" w:hAnsi="Segoe UI" w:cs="Segoe UI"/>
          <w:color w:val="333333"/>
          <w:kern w:val="0"/>
          <w:sz w:val="23"/>
          <w:szCs w:val="23"/>
          <w:lang w:val="pt-BR"/>
        </w:rPr>
        <w:t> </w:t>
      </w:r>
      <w:r w:rsidRPr="0012789D">
        <w:rPr>
          <w:rFonts w:ascii="KaTeX_Math" w:eastAsia="宋体" w:hAnsi="KaTeX_Math" w:cs="Times New Roman"/>
          <w:i/>
          <w:iCs/>
          <w:color w:val="333333"/>
          <w:kern w:val="0"/>
          <w:sz w:val="28"/>
          <w:szCs w:val="28"/>
          <w:lang w:val="pt-BR"/>
        </w:rPr>
        <w:t>i</w:t>
      </w:r>
      <w:r w:rsidRPr="0012789D">
        <w:rPr>
          <w:rFonts w:ascii="Segoe UI" w:eastAsia="宋体" w:hAnsi="Segoe UI" w:cs="Segoe UI"/>
          <w:color w:val="333333"/>
          <w:kern w:val="0"/>
          <w:sz w:val="23"/>
          <w:szCs w:val="23"/>
        </w:rPr>
        <w:t>使收益</w:t>
      </w:r>
      <w:r w:rsidRPr="0012789D">
        <w:rPr>
          <w:rFonts w:ascii="KaTeX_Math" w:eastAsia="宋体" w:hAnsi="KaTeX_Math" w:cs="Times New Roman"/>
          <w:i/>
          <w:iCs/>
          <w:color w:val="333333"/>
          <w:kern w:val="0"/>
          <w:sz w:val="28"/>
          <w:szCs w:val="28"/>
          <w:lang w:val="pt-BR"/>
        </w:rPr>
        <w:t>f</w:t>
      </w:r>
      <w:r w:rsidRPr="0012789D">
        <w:rPr>
          <w:rFonts w:ascii="Times New Roman" w:eastAsia="宋体" w:hAnsi="Times New Roman" w:cs="Times New Roman"/>
          <w:color w:val="333333"/>
          <w:kern w:val="0"/>
          <w:sz w:val="28"/>
          <w:szCs w:val="28"/>
          <w:lang w:val="pt-BR"/>
        </w:rPr>
        <w:t>[</w:t>
      </w:r>
      <w:r w:rsidRPr="0012789D">
        <w:rPr>
          <w:rFonts w:ascii="KaTeX_Math" w:eastAsia="宋体" w:hAnsi="KaTeX_Math" w:cs="Times New Roman"/>
          <w:i/>
          <w:iCs/>
          <w:color w:val="333333"/>
          <w:kern w:val="0"/>
          <w:sz w:val="28"/>
          <w:szCs w:val="28"/>
          <w:lang w:val="pt-BR"/>
        </w:rPr>
        <w:t>n</w:t>
      </w:r>
      <w:r w:rsidRPr="0012789D">
        <w:rPr>
          <w:rFonts w:ascii="Times New Roman" w:eastAsia="宋体" w:hAnsi="Times New Roman" w:cs="Times New Roman"/>
          <w:color w:val="333333"/>
          <w:kern w:val="0"/>
          <w:sz w:val="28"/>
          <w:szCs w:val="28"/>
          <w:lang w:val="pt-BR"/>
        </w:rPr>
        <w:t>][</w:t>
      </w:r>
      <w:r w:rsidRPr="0012789D">
        <w:rPr>
          <w:rFonts w:ascii="KaTeX_Math" w:eastAsia="宋体" w:hAnsi="KaTeX_Math" w:cs="Times New Roman"/>
          <w:i/>
          <w:iCs/>
          <w:color w:val="333333"/>
          <w:kern w:val="0"/>
          <w:sz w:val="28"/>
          <w:szCs w:val="28"/>
          <w:lang w:val="pt-BR"/>
        </w:rPr>
        <w:t>i</w:t>
      </w:r>
      <w:r w:rsidRPr="0012789D">
        <w:rPr>
          <w:rFonts w:ascii="Times New Roman" w:eastAsia="宋体" w:hAnsi="Times New Roman" w:cs="Times New Roman"/>
          <w:color w:val="333333"/>
          <w:kern w:val="0"/>
          <w:sz w:val="28"/>
          <w:szCs w:val="28"/>
          <w:lang w:val="pt-BR"/>
        </w:rPr>
        <w:t>]&gt;0</w:t>
      </w:r>
      <w:r w:rsidRPr="0012789D">
        <w:rPr>
          <w:rFonts w:ascii="Segoe UI" w:eastAsia="宋体" w:hAnsi="Segoe UI" w:cs="Segoe UI"/>
          <w:color w:val="333333"/>
          <w:kern w:val="0"/>
          <w:sz w:val="23"/>
          <w:szCs w:val="23"/>
        </w:rPr>
        <w:t>即可。。</w:t>
      </w:r>
    </w:p>
    <w:p w14:paraId="617A496F" w14:textId="5117ED1E" w:rsidR="0012789D" w:rsidRPr="0012789D" w:rsidRDefault="0012789D" w:rsidP="00243EA3">
      <w:pPr>
        <w:widowControl/>
        <w:numPr>
          <w:ilvl w:val="0"/>
          <w:numId w:val="5"/>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那么对于初始化，明显</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Cambria Math" w:eastAsia="宋体" w:hAnsi="Cambria Math" w:cs="Cambria Math"/>
          <w:color w:val="333333"/>
          <w:kern w:val="0"/>
          <w:sz w:val="28"/>
          <w:szCs w:val="28"/>
        </w:rPr>
        <w:t>∀</w:t>
      </w:r>
      <w:r w:rsidRPr="0012789D">
        <w:rPr>
          <w:rFonts w:ascii="KaTeX_Math" w:eastAsia="宋体" w:hAnsi="KaTeX_Math" w:cs="Times New Roman"/>
          <w:i/>
          <w:iCs/>
          <w:color w:val="333333"/>
          <w:kern w:val="0"/>
          <w:sz w:val="28"/>
          <w:szCs w:val="28"/>
        </w:rPr>
        <w:t>u</w:t>
      </w:r>
      <w:r w:rsidRPr="0012789D">
        <w:rPr>
          <w:rFonts w:ascii="Times New Roman" w:eastAsia="宋体" w:hAnsi="Times New Roman" w:cs="Times New Roman"/>
          <w:color w:val="333333"/>
          <w:kern w:val="0"/>
          <w:sz w:val="28"/>
          <w:szCs w:val="28"/>
        </w:rPr>
        <w:t>][0]=0,</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Cambria Math" w:eastAsia="宋体" w:hAnsi="Cambria Math" w:cs="Cambria Math"/>
          <w:color w:val="333333"/>
          <w:kern w:val="0"/>
          <w:sz w:val="28"/>
          <w:szCs w:val="28"/>
        </w:rPr>
        <w:t>∀</w:t>
      </w:r>
      <w:r w:rsidRPr="0012789D">
        <w:rPr>
          <w:rFonts w:ascii="KaTeX_Math" w:eastAsia="宋体" w:hAnsi="KaTeX_Math" w:cs="Times New Roman"/>
          <w:i/>
          <w:iCs/>
          <w:color w:val="333333"/>
          <w:kern w:val="0"/>
          <w:sz w:val="28"/>
          <w:szCs w:val="28"/>
        </w:rPr>
        <w:t>u</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INF</w:t>
      </w:r>
    </w:p>
    <w:p w14:paraId="2B600ECD" w14:textId="2D4AE5B2" w:rsidR="0012789D" w:rsidRPr="0012789D" w:rsidRDefault="0012789D" w:rsidP="00243EA3">
      <w:pPr>
        <w:widowControl/>
        <w:numPr>
          <w:ilvl w:val="0"/>
          <w:numId w:val="5"/>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对于叶子结点</w:t>
      </w:r>
      <w:r w:rsidRPr="0012789D">
        <w:rPr>
          <w:rFonts w:ascii="Segoe UI" w:eastAsia="宋体" w:hAnsi="Segoe UI" w:cs="Segoe UI"/>
          <w:color w:val="333333"/>
          <w:kern w:val="0"/>
          <w:sz w:val="23"/>
          <w:szCs w:val="23"/>
        </w:rPr>
        <w:t>u</w:t>
      </w:r>
      <w:r w:rsidRPr="0012789D">
        <w:rPr>
          <w:rFonts w:ascii="Segoe UI" w:eastAsia="宋体" w:hAnsi="Segoe UI" w:cs="Segoe UI"/>
          <w:color w:val="333333"/>
          <w:kern w:val="0"/>
          <w:sz w:val="23"/>
          <w:szCs w:val="23"/>
        </w:rPr>
        <w:t>，</w:t>
      </w:r>
      <w:r w:rsidR="00243EA3" w:rsidRPr="0012789D">
        <w:rPr>
          <w:rFonts w:ascii="KaTeX_Math" w:eastAsia="宋体" w:hAnsi="KaTeX_Math" w:cs="Times New Roman"/>
          <w:i/>
          <w:iCs/>
          <w:color w:val="333333"/>
          <w:kern w:val="0"/>
          <w:sz w:val="28"/>
          <w:szCs w:val="28"/>
        </w:rPr>
        <w:t xml:space="preserve">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u</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a</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u</w:t>
      </w:r>
      <w:r w:rsidRPr="0012789D">
        <w:rPr>
          <w:rFonts w:ascii="Times New Roman" w:eastAsia="宋体" w:hAnsi="Times New Roman" w:cs="Times New Roman"/>
          <w:color w:val="333333"/>
          <w:kern w:val="0"/>
          <w:sz w:val="28"/>
          <w:szCs w:val="28"/>
        </w:rPr>
        <w:t>]</w:t>
      </w:r>
    </w:p>
    <w:p w14:paraId="1F24A265" w14:textId="2D5A9D6E" w:rsidR="0012789D" w:rsidRPr="0012789D" w:rsidRDefault="0012789D" w:rsidP="00243EA3">
      <w:pPr>
        <w:widowControl/>
        <w:numPr>
          <w:ilvl w:val="0"/>
          <w:numId w:val="5"/>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对于非叶子节点，枚举其所有儿子</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v</w:t>
      </w:r>
      <w:r w:rsidRPr="0012789D">
        <w:rPr>
          <w:rFonts w:ascii="Segoe UI" w:eastAsia="宋体" w:hAnsi="Segoe UI" w:cs="Segoe UI"/>
          <w:color w:val="333333"/>
          <w:kern w:val="0"/>
          <w:sz w:val="23"/>
          <w:szCs w:val="23"/>
        </w:rPr>
        <w:t>，则有：</w:t>
      </w:r>
    </w:p>
    <w:p w14:paraId="5B76C0F3" w14:textId="08564E8B" w:rsidR="0012789D" w:rsidRPr="0012789D" w:rsidRDefault="0012789D" w:rsidP="00243EA3">
      <w:pPr>
        <w:widowControl/>
        <w:spacing w:line="0" w:lineRule="atLeast"/>
        <w:ind w:firstLineChars="200" w:firstLine="560"/>
        <w:jc w:val="left"/>
        <w:rPr>
          <w:rFonts w:ascii="Segoe UI" w:eastAsia="宋体" w:hAnsi="Segoe UI" w:cs="Segoe UI"/>
          <w:color w:val="333333"/>
          <w:kern w:val="0"/>
          <w:sz w:val="23"/>
          <w:szCs w:val="23"/>
        </w:rPr>
      </w:pP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u</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max</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v</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u</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e</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w</w:t>
      </w:r>
      <w:r w:rsidRPr="0012789D">
        <w:rPr>
          <w:rFonts w:ascii="Times New Roman" w:eastAsia="宋体" w:hAnsi="Times New Roman" w:cs="Times New Roman"/>
          <w:color w:val="333333"/>
          <w:kern w:val="0"/>
          <w:sz w:val="28"/>
          <w:szCs w:val="28"/>
        </w:rPr>
        <w:t>)</w:t>
      </w:r>
    </w:p>
    <w:p w14:paraId="75D51652"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即是在该儿子子树内选</w:t>
      </w:r>
      <w:r w:rsidRPr="0012789D">
        <w:rPr>
          <w:rFonts w:ascii="Segoe UI" w:eastAsia="宋体" w:hAnsi="Segoe UI" w:cs="Segoe UI"/>
          <w:color w:val="333333"/>
          <w:kern w:val="0"/>
          <w:sz w:val="23"/>
          <w:szCs w:val="23"/>
        </w:rPr>
        <w:t>k</w:t>
      </w:r>
      <w:r w:rsidRPr="0012789D">
        <w:rPr>
          <w:rFonts w:ascii="Segoe UI" w:eastAsia="宋体" w:hAnsi="Segoe UI" w:cs="Segoe UI"/>
          <w:color w:val="333333"/>
          <w:kern w:val="0"/>
          <w:sz w:val="23"/>
          <w:szCs w:val="23"/>
        </w:rPr>
        <w:t>个人加上除了其他儿子选</w:t>
      </w:r>
      <w:r w:rsidRPr="0012789D">
        <w:rPr>
          <w:rFonts w:ascii="Segoe UI" w:eastAsia="宋体" w:hAnsi="Segoe UI" w:cs="Segoe UI"/>
          <w:color w:val="333333"/>
          <w:kern w:val="0"/>
          <w:sz w:val="23"/>
          <w:szCs w:val="23"/>
        </w:rPr>
        <w:t>(j-k)</w:t>
      </w:r>
      <w:r w:rsidRPr="0012789D">
        <w:rPr>
          <w:rFonts w:ascii="Segoe UI" w:eastAsia="宋体" w:hAnsi="Segoe UI" w:cs="Segoe UI"/>
          <w:color w:val="333333"/>
          <w:kern w:val="0"/>
          <w:sz w:val="23"/>
          <w:szCs w:val="23"/>
        </w:rPr>
        <w:t>个人，最终加上价值（负的），取最大即可。</w:t>
      </w:r>
    </w:p>
    <w:p w14:paraId="0AC64526"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由于树形结构的特殊性，导致很多较难的题目都结合了</w:t>
      </w:r>
      <w:r w:rsidRPr="0012789D">
        <w:rPr>
          <w:rFonts w:ascii="Segoe UI" w:eastAsia="宋体" w:hAnsi="Segoe UI" w:cs="Segoe UI"/>
          <w:b/>
          <w:bCs/>
          <w:color w:val="333333"/>
          <w:kern w:val="0"/>
          <w:sz w:val="23"/>
          <w:szCs w:val="23"/>
        </w:rPr>
        <w:t>倍增</w:t>
      </w:r>
      <w:r w:rsidRPr="0012789D">
        <w:rPr>
          <w:rFonts w:ascii="Segoe UI" w:eastAsia="宋体" w:hAnsi="Segoe UI" w:cs="Segoe UI"/>
          <w:color w:val="333333"/>
          <w:kern w:val="0"/>
          <w:sz w:val="23"/>
          <w:szCs w:val="23"/>
        </w:rPr>
        <w:t>的优化方法，我会在</w:t>
      </w:r>
      <w:hyperlink r:id="rId13" w:history="1">
        <w:r w:rsidRPr="0012789D">
          <w:rPr>
            <w:rFonts w:ascii="Segoe UI" w:eastAsia="宋体" w:hAnsi="Segoe UI" w:cs="Segoe UI"/>
            <w:color w:val="0E90D2"/>
            <w:kern w:val="0"/>
            <w:sz w:val="23"/>
            <w:szCs w:val="23"/>
            <w:u w:val="single"/>
          </w:rPr>
          <w:t>划水集（</w:t>
        </w:r>
        <w:r w:rsidRPr="0012789D">
          <w:rPr>
            <w:rFonts w:ascii="Segoe UI" w:eastAsia="宋体" w:hAnsi="Segoe UI" w:cs="Segoe UI"/>
            <w:color w:val="0E90D2"/>
            <w:kern w:val="0"/>
            <w:sz w:val="23"/>
            <w:szCs w:val="23"/>
            <w:u w:val="single"/>
          </w:rPr>
          <w:t>3</w:t>
        </w:r>
        <w:r w:rsidRPr="0012789D">
          <w:rPr>
            <w:rFonts w:ascii="Segoe UI" w:eastAsia="宋体" w:hAnsi="Segoe UI" w:cs="Segoe UI"/>
            <w:color w:val="0E90D2"/>
            <w:kern w:val="0"/>
            <w:sz w:val="23"/>
            <w:szCs w:val="23"/>
            <w:u w:val="single"/>
          </w:rPr>
          <w:t>）</w:t>
        </w:r>
      </w:hyperlink>
      <w:r w:rsidRPr="0012789D">
        <w:rPr>
          <w:rFonts w:ascii="Segoe UI" w:eastAsia="宋体" w:hAnsi="Segoe UI" w:cs="Segoe UI"/>
          <w:color w:val="333333"/>
          <w:kern w:val="0"/>
          <w:sz w:val="23"/>
          <w:szCs w:val="23"/>
        </w:rPr>
        <w:t>中给出更多例题。</w:t>
      </w:r>
    </w:p>
    <w:p w14:paraId="735771EF" w14:textId="7138B87D" w:rsidR="0012789D" w:rsidRPr="0012789D" w:rsidRDefault="0012789D" w:rsidP="004A08B2">
      <w:pPr>
        <w:pStyle w:val="1"/>
      </w:pPr>
      <w:r w:rsidRPr="0012789D">
        <w:t>区间 </w:t>
      </w:r>
      <w:r w:rsidRPr="0012789D">
        <w:rPr>
          <w:rFonts w:ascii="KaTeX_Math" w:hAnsi="KaTeX_Math" w:cs="Times New Roman"/>
          <w:i/>
          <w:iCs/>
        </w:rPr>
        <w:t>DP</w:t>
      </w:r>
    </w:p>
    <w:p w14:paraId="7CBAC153" w14:textId="0E61B19E"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区间</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通常是设</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表示在</w:t>
      </w:r>
      <w:r w:rsidRPr="0012789D">
        <w:rPr>
          <w:rFonts w:ascii="Segoe UI" w:eastAsia="宋体" w:hAnsi="Segoe UI" w:cs="Segoe UI"/>
          <w:color w:val="333333"/>
          <w:kern w:val="0"/>
          <w:sz w:val="23"/>
          <w:szCs w:val="23"/>
        </w:rPr>
        <w:t> </w:t>
      </w:r>
      <w:r w:rsidR="00243EA3" w:rsidRPr="0012789D">
        <w:rPr>
          <w:rFonts w:ascii="Times New Roman" w:eastAsia="宋体" w:hAnsi="Times New Roman" w:cs="Times New Roman"/>
          <w:color w:val="333333"/>
          <w:kern w:val="0"/>
          <w:sz w:val="28"/>
          <w:szCs w:val="28"/>
        </w:rPr>
        <w:t xml:space="preserve"> </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间的某些信息，并通过拓宽边界的方式得到</w:t>
      </w:r>
      <w:r w:rsidRPr="0012789D">
        <w:rPr>
          <w:rFonts w:ascii="Segoe UI" w:eastAsia="宋体" w:hAnsi="Segoe UI" w:cs="Segoe UI"/>
          <w:color w:val="333333"/>
          <w:kern w:val="0"/>
          <w:sz w:val="23"/>
          <w:szCs w:val="23"/>
        </w:rPr>
        <w:t> </w:t>
      </w:r>
      <w:r w:rsidR="00243EA3" w:rsidRPr="0012789D">
        <w:rPr>
          <w:rFonts w:ascii="Times New Roman" w:eastAsia="宋体" w:hAnsi="Times New Roman" w:cs="Times New Roman"/>
          <w:color w:val="333333"/>
          <w:kern w:val="0"/>
          <w:sz w:val="28"/>
          <w:szCs w:val="28"/>
        </w:rPr>
        <w:t xml:space="preserve"> </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n</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区间的答案。</w:t>
      </w:r>
    </w:p>
    <w:p w14:paraId="239795C0"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由于动态规划的无后效性，我们当然要从子结构往大的转移。对于树形</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显然就是从子树转移到根，而对于区间</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就是</w:t>
      </w:r>
      <w:r w:rsidRPr="0012789D">
        <w:rPr>
          <w:rFonts w:ascii="Segoe UI" w:eastAsia="宋体" w:hAnsi="Segoe UI" w:cs="Segoe UI"/>
          <w:b/>
          <w:bCs/>
          <w:color w:val="333333"/>
          <w:kern w:val="0"/>
          <w:sz w:val="23"/>
          <w:szCs w:val="23"/>
        </w:rPr>
        <w:t>从小区间转移到大区间</w:t>
      </w:r>
    </w:p>
    <w:p w14:paraId="09589F53"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通常这样写：</w:t>
      </w:r>
    </w:p>
    <w:p w14:paraId="27E4EBF3"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4D4D4C"/>
          <w:kern w:val="0"/>
          <w:sz w:val="24"/>
          <w:szCs w:val="24"/>
          <w:shd w:val="clear" w:color="auto" w:fill="FFFFFF"/>
        </w:rPr>
      </w:pPr>
      <w:r w:rsidRPr="0012789D">
        <w:rPr>
          <w:rFonts w:ascii="Consolas" w:eastAsia="宋体" w:hAnsi="Consolas" w:cs="宋体"/>
          <w:color w:val="4D4D4C"/>
          <w:kern w:val="0"/>
          <w:sz w:val="24"/>
          <w:szCs w:val="24"/>
          <w:shd w:val="clear" w:color="auto" w:fill="FFFFFF"/>
        </w:rPr>
        <w:t xml:space="preserve">    </w:t>
      </w:r>
      <w:r w:rsidRPr="0012789D">
        <w:rPr>
          <w:rFonts w:ascii="Consolas" w:eastAsia="宋体" w:hAnsi="Consolas" w:cs="宋体"/>
          <w:color w:val="8959A8"/>
          <w:kern w:val="0"/>
          <w:sz w:val="24"/>
          <w:szCs w:val="24"/>
          <w:shd w:val="clear" w:color="auto" w:fill="FFFFFF"/>
        </w:rPr>
        <w:t>for</w:t>
      </w:r>
      <w:r w:rsidRPr="0012789D">
        <w:rPr>
          <w:rFonts w:ascii="Consolas" w:eastAsia="宋体" w:hAnsi="Consolas" w:cs="宋体"/>
          <w:color w:val="4D4D4C"/>
          <w:kern w:val="0"/>
          <w:sz w:val="24"/>
          <w:szCs w:val="24"/>
          <w:shd w:val="clear" w:color="auto" w:fill="FFFFFF"/>
        </w:rPr>
        <w:t xml:space="preserve"> (</w:t>
      </w:r>
      <w:r w:rsidRPr="0012789D">
        <w:rPr>
          <w:rFonts w:ascii="Consolas" w:eastAsia="宋体" w:hAnsi="Consolas" w:cs="宋体"/>
          <w:color w:val="8959A8"/>
          <w:kern w:val="0"/>
          <w:sz w:val="24"/>
          <w:szCs w:val="24"/>
          <w:shd w:val="clear" w:color="auto" w:fill="FFFFFF"/>
        </w:rPr>
        <w:t>int</w:t>
      </w:r>
      <w:r w:rsidRPr="0012789D">
        <w:rPr>
          <w:rFonts w:ascii="Consolas" w:eastAsia="宋体" w:hAnsi="Consolas" w:cs="宋体"/>
          <w:color w:val="4D4D4C"/>
          <w:kern w:val="0"/>
          <w:sz w:val="24"/>
          <w:szCs w:val="24"/>
          <w:shd w:val="clear" w:color="auto" w:fill="FFFFFF"/>
        </w:rPr>
        <w:t xml:space="preserve"> l=</w:t>
      </w:r>
      <w:r w:rsidRPr="0012789D">
        <w:rPr>
          <w:rFonts w:ascii="Consolas" w:eastAsia="宋体" w:hAnsi="Consolas" w:cs="宋体"/>
          <w:color w:val="F5871F"/>
          <w:kern w:val="0"/>
          <w:sz w:val="24"/>
          <w:szCs w:val="24"/>
          <w:shd w:val="clear" w:color="auto" w:fill="FFFFFF"/>
        </w:rPr>
        <w:t>2</w:t>
      </w:r>
      <w:r w:rsidRPr="0012789D">
        <w:rPr>
          <w:rFonts w:ascii="Consolas" w:eastAsia="宋体" w:hAnsi="Consolas" w:cs="宋体"/>
          <w:color w:val="4D4D4C"/>
          <w:kern w:val="0"/>
          <w:sz w:val="24"/>
          <w:szCs w:val="24"/>
          <w:shd w:val="clear" w:color="auto" w:fill="FFFFFF"/>
        </w:rPr>
        <w:t xml:space="preserve">;l&lt;=n;l++) </w:t>
      </w:r>
      <w:r w:rsidRPr="0012789D">
        <w:rPr>
          <w:rFonts w:ascii="Consolas" w:eastAsia="宋体" w:hAnsi="Consolas" w:cs="宋体"/>
          <w:color w:val="8E908C"/>
          <w:kern w:val="0"/>
          <w:sz w:val="24"/>
          <w:szCs w:val="24"/>
          <w:shd w:val="clear" w:color="auto" w:fill="FFFFFF"/>
        </w:rPr>
        <w:t>//</w:t>
      </w:r>
      <w:r w:rsidRPr="0012789D">
        <w:rPr>
          <w:rFonts w:ascii="Consolas" w:eastAsia="宋体" w:hAnsi="Consolas" w:cs="宋体"/>
          <w:color w:val="8E908C"/>
          <w:kern w:val="0"/>
          <w:sz w:val="24"/>
          <w:szCs w:val="24"/>
          <w:shd w:val="clear" w:color="auto" w:fill="FFFFFF"/>
        </w:rPr>
        <w:t>枚举长度</w:t>
      </w:r>
      <w:r w:rsidRPr="0012789D">
        <w:rPr>
          <w:rFonts w:ascii="Consolas" w:eastAsia="宋体" w:hAnsi="Consolas" w:cs="宋体"/>
          <w:color w:val="8E908C"/>
          <w:kern w:val="0"/>
          <w:sz w:val="24"/>
          <w:szCs w:val="24"/>
          <w:shd w:val="clear" w:color="auto" w:fill="FFFFFF"/>
        </w:rPr>
        <w:t xml:space="preserve"> </w:t>
      </w:r>
    </w:p>
    <w:p w14:paraId="143C96FB"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4D4D4C"/>
          <w:kern w:val="0"/>
          <w:sz w:val="24"/>
          <w:szCs w:val="24"/>
          <w:shd w:val="clear" w:color="auto" w:fill="FFFFFF"/>
        </w:rPr>
      </w:pPr>
      <w:r w:rsidRPr="0012789D">
        <w:rPr>
          <w:rFonts w:ascii="Consolas" w:eastAsia="宋体" w:hAnsi="Consolas" w:cs="宋体"/>
          <w:color w:val="4D4D4C"/>
          <w:kern w:val="0"/>
          <w:sz w:val="24"/>
          <w:szCs w:val="24"/>
          <w:shd w:val="clear" w:color="auto" w:fill="FFFFFF"/>
        </w:rPr>
        <w:t xml:space="preserve">    </w:t>
      </w:r>
      <w:r w:rsidRPr="0012789D">
        <w:rPr>
          <w:rFonts w:ascii="Consolas" w:eastAsia="宋体" w:hAnsi="Consolas" w:cs="宋体"/>
          <w:color w:val="8959A8"/>
          <w:kern w:val="0"/>
          <w:sz w:val="24"/>
          <w:szCs w:val="24"/>
          <w:shd w:val="clear" w:color="auto" w:fill="FFFFFF"/>
        </w:rPr>
        <w:t>for</w:t>
      </w:r>
      <w:r w:rsidRPr="0012789D">
        <w:rPr>
          <w:rFonts w:ascii="Consolas" w:eastAsia="宋体" w:hAnsi="Consolas" w:cs="宋体"/>
          <w:color w:val="4D4D4C"/>
          <w:kern w:val="0"/>
          <w:sz w:val="24"/>
          <w:szCs w:val="24"/>
          <w:shd w:val="clear" w:color="auto" w:fill="FFFFFF"/>
        </w:rPr>
        <w:t xml:space="preserve"> (</w:t>
      </w:r>
      <w:r w:rsidRPr="0012789D">
        <w:rPr>
          <w:rFonts w:ascii="Consolas" w:eastAsia="宋体" w:hAnsi="Consolas" w:cs="宋体"/>
          <w:color w:val="8959A8"/>
          <w:kern w:val="0"/>
          <w:sz w:val="24"/>
          <w:szCs w:val="24"/>
          <w:shd w:val="clear" w:color="auto" w:fill="FFFFFF"/>
        </w:rPr>
        <w:t>int</w:t>
      </w:r>
      <w:r w:rsidRPr="0012789D">
        <w:rPr>
          <w:rFonts w:ascii="Consolas" w:eastAsia="宋体" w:hAnsi="Consolas" w:cs="宋体"/>
          <w:color w:val="4D4D4C"/>
          <w:kern w:val="0"/>
          <w:sz w:val="24"/>
          <w:szCs w:val="24"/>
          <w:shd w:val="clear" w:color="auto" w:fill="FFFFFF"/>
        </w:rPr>
        <w:t xml:space="preserve"> i=</w:t>
      </w:r>
      <w:r w:rsidRPr="0012789D">
        <w:rPr>
          <w:rFonts w:ascii="Consolas" w:eastAsia="宋体" w:hAnsi="Consolas" w:cs="宋体"/>
          <w:color w:val="F5871F"/>
          <w:kern w:val="0"/>
          <w:sz w:val="24"/>
          <w:szCs w:val="24"/>
          <w:shd w:val="clear" w:color="auto" w:fill="FFFFFF"/>
        </w:rPr>
        <w:t>1</w:t>
      </w:r>
      <w:r w:rsidRPr="0012789D">
        <w:rPr>
          <w:rFonts w:ascii="Consolas" w:eastAsia="宋体" w:hAnsi="Consolas" w:cs="宋体"/>
          <w:color w:val="4D4D4C"/>
          <w:kern w:val="0"/>
          <w:sz w:val="24"/>
          <w:szCs w:val="24"/>
          <w:shd w:val="clear" w:color="auto" w:fill="FFFFFF"/>
        </w:rPr>
        <w:t>;i&lt;=</w:t>
      </w:r>
      <w:r w:rsidRPr="0012789D">
        <w:rPr>
          <w:rFonts w:ascii="Consolas" w:eastAsia="宋体" w:hAnsi="Consolas" w:cs="宋体"/>
          <w:color w:val="F5871F"/>
          <w:kern w:val="0"/>
          <w:sz w:val="24"/>
          <w:szCs w:val="24"/>
          <w:shd w:val="clear" w:color="auto" w:fill="FFFFFF"/>
        </w:rPr>
        <w:t>2</w:t>
      </w:r>
      <w:r w:rsidRPr="0012789D">
        <w:rPr>
          <w:rFonts w:ascii="Consolas" w:eastAsia="宋体" w:hAnsi="Consolas" w:cs="宋体"/>
          <w:color w:val="4D4D4C"/>
          <w:kern w:val="0"/>
          <w:sz w:val="24"/>
          <w:szCs w:val="24"/>
          <w:shd w:val="clear" w:color="auto" w:fill="FFFFFF"/>
        </w:rPr>
        <w:t>*n-l+</w:t>
      </w:r>
      <w:r w:rsidRPr="0012789D">
        <w:rPr>
          <w:rFonts w:ascii="Consolas" w:eastAsia="宋体" w:hAnsi="Consolas" w:cs="宋体"/>
          <w:color w:val="F5871F"/>
          <w:kern w:val="0"/>
          <w:sz w:val="24"/>
          <w:szCs w:val="24"/>
          <w:shd w:val="clear" w:color="auto" w:fill="FFFFFF"/>
        </w:rPr>
        <w:t>1</w:t>
      </w:r>
      <w:r w:rsidRPr="0012789D">
        <w:rPr>
          <w:rFonts w:ascii="Consolas" w:eastAsia="宋体" w:hAnsi="Consolas" w:cs="宋体"/>
          <w:color w:val="4D4D4C"/>
          <w:kern w:val="0"/>
          <w:sz w:val="24"/>
          <w:szCs w:val="24"/>
          <w:shd w:val="clear" w:color="auto" w:fill="FFFFFF"/>
        </w:rPr>
        <w:t xml:space="preserve">;i++)  </w:t>
      </w:r>
      <w:r w:rsidRPr="0012789D">
        <w:rPr>
          <w:rFonts w:ascii="Consolas" w:eastAsia="宋体" w:hAnsi="Consolas" w:cs="宋体"/>
          <w:color w:val="8E908C"/>
          <w:kern w:val="0"/>
          <w:sz w:val="24"/>
          <w:szCs w:val="24"/>
          <w:shd w:val="clear" w:color="auto" w:fill="FFFFFF"/>
        </w:rPr>
        <w:t>//</w:t>
      </w:r>
      <w:r w:rsidRPr="0012789D">
        <w:rPr>
          <w:rFonts w:ascii="Consolas" w:eastAsia="宋体" w:hAnsi="Consolas" w:cs="宋体"/>
          <w:color w:val="8E908C"/>
          <w:kern w:val="0"/>
          <w:sz w:val="24"/>
          <w:szCs w:val="24"/>
          <w:shd w:val="clear" w:color="auto" w:fill="FFFFFF"/>
        </w:rPr>
        <w:t>枚举起点</w:t>
      </w:r>
    </w:p>
    <w:p w14:paraId="7378DC85"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4D4D4C"/>
          <w:kern w:val="0"/>
          <w:sz w:val="24"/>
          <w:szCs w:val="24"/>
          <w:shd w:val="clear" w:color="auto" w:fill="FFFFFF"/>
        </w:rPr>
      </w:pPr>
      <w:r w:rsidRPr="0012789D">
        <w:rPr>
          <w:rFonts w:ascii="Consolas" w:eastAsia="宋体" w:hAnsi="Consolas" w:cs="宋体"/>
          <w:color w:val="4D4D4C"/>
          <w:kern w:val="0"/>
          <w:sz w:val="24"/>
          <w:szCs w:val="24"/>
          <w:shd w:val="clear" w:color="auto" w:fill="FFFFFF"/>
        </w:rPr>
        <w:t xml:space="preserve">    {</w:t>
      </w:r>
    </w:p>
    <w:p w14:paraId="7EB0C323"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4D4D4C"/>
          <w:kern w:val="0"/>
          <w:sz w:val="24"/>
          <w:szCs w:val="24"/>
          <w:shd w:val="clear" w:color="auto" w:fill="FFFFFF"/>
        </w:rPr>
      </w:pPr>
      <w:r w:rsidRPr="0012789D">
        <w:rPr>
          <w:rFonts w:ascii="Consolas" w:eastAsia="宋体" w:hAnsi="Consolas" w:cs="宋体"/>
          <w:color w:val="4D4D4C"/>
          <w:kern w:val="0"/>
          <w:sz w:val="24"/>
          <w:szCs w:val="24"/>
          <w:shd w:val="clear" w:color="auto" w:fill="FFFFFF"/>
        </w:rPr>
        <w:t xml:space="preserve">        </w:t>
      </w:r>
      <w:r w:rsidRPr="0012789D">
        <w:rPr>
          <w:rFonts w:ascii="Consolas" w:eastAsia="宋体" w:hAnsi="Consolas" w:cs="宋体"/>
          <w:color w:val="8959A8"/>
          <w:kern w:val="0"/>
          <w:sz w:val="24"/>
          <w:szCs w:val="24"/>
          <w:shd w:val="clear" w:color="auto" w:fill="FFFFFF"/>
        </w:rPr>
        <w:t>int</w:t>
      </w:r>
      <w:r w:rsidRPr="0012789D">
        <w:rPr>
          <w:rFonts w:ascii="Consolas" w:eastAsia="宋体" w:hAnsi="Consolas" w:cs="宋体"/>
          <w:color w:val="4D4D4C"/>
          <w:kern w:val="0"/>
          <w:sz w:val="24"/>
          <w:szCs w:val="24"/>
          <w:shd w:val="clear" w:color="auto" w:fill="FFFFFF"/>
        </w:rPr>
        <w:t xml:space="preserve"> j=i+l</w:t>
      </w:r>
      <w:r w:rsidRPr="0012789D">
        <w:rPr>
          <w:rFonts w:ascii="Consolas" w:eastAsia="宋体" w:hAnsi="Consolas" w:cs="宋体"/>
          <w:color w:val="F5871F"/>
          <w:kern w:val="0"/>
          <w:sz w:val="24"/>
          <w:szCs w:val="24"/>
          <w:shd w:val="clear" w:color="auto" w:fill="FFFFFF"/>
        </w:rPr>
        <w:t>-1</w:t>
      </w:r>
      <w:r w:rsidRPr="0012789D">
        <w:rPr>
          <w:rFonts w:ascii="Consolas" w:eastAsia="宋体" w:hAnsi="Consolas" w:cs="宋体"/>
          <w:color w:val="4D4D4C"/>
          <w:kern w:val="0"/>
          <w:sz w:val="24"/>
          <w:szCs w:val="24"/>
          <w:shd w:val="clear" w:color="auto" w:fill="FFFFFF"/>
        </w:rPr>
        <w:t xml:space="preserve">; </w:t>
      </w:r>
      <w:r w:rsidRPr="0012789D">
        <w:rPr>
          <w:rFonts w:ascii="Consolas" w:eastAsia="宋体" w:hAnsi="Consolas" w:cs="宋体"/>
          <w:color w:val="8E908C"/>
          <w:kern w:val="0"/>
          <w:sz w:val="24"/>
          <w:szCs w:val="24"/>
          <w:shd w:val="clear" w:color="auto" w:fill="FFFFFF"/>
        </w:rPr>
        <w:t>//</w:t>
      </w:r>
      <w:r w:rsidRPr="0012789D">
        <w:rPr>
          <w:rFonts w:ascii="Consolas" w:eastAsia="宋体" w:hAnsi="Consolas" w:cs="宋体"/>
          <w:color w:val="8E908C"/>
          <w:kern w:val="0"/>
          <w:sz w:val="24"/>
          <w:szCs w:val="24"/>
          <w:shd w:val="clear" w:color="auto" w:fill="FFFFFF"/>
        </w:rPr>
        <w:t>确定终点</w:t>
      </w:r>
    </w:p>
    <w:p w14:paraId="5E3B1A69"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4D4D4C"/>
          <w:kern w:val="0"/>
          <w:sz w:val="24"/>
          <w:szCs w:val="24"/>
          <w:shd w:val="clear" w:color="auto" w:fill="FFFFFF"/>
        </w:rPr>
      </w:pPr>
      <w:r w:rsidRPr="0012789D">
        <w:rPr>
          <w:rFonts w:ascii="Consolas" w:eastAsia="宋体" w:hAnsi="Consolas" w:cs="宋体"/>
          <w:color w:val="4D4D4C"/>
          <w:kern w:val="0"/>
          <w:sz w:val="24"/>
          <w:szCs w:val="24"/>
          <w:shd w:val="clear" w:color="auto" w:fill="FFFFFF"/>
        </w:rPr>
        <w:t xml:space="preserve">        </w:t>
      </w:r>
      <w:r w:rsidRPr="0012789D">
        <w:rPr>
          <w:rFonts w:ascii="Consolas" w:eastAsia="宋体" w:hAnsi="Consolas" w:cs="宋体"/>
          <w:color w:val="8959A8"/>
          <w:kern w:val="0"/>
          <w:sz w:val="24"/>
          <w:szCs w:val="24"/>
          <w:shd w:val="clear" w:color="auto" w:fill="FFFFFF"/>
        </w:rPr>
        <w:t>for</w:t>
      </w:r>
      <w:r w:rsidRPr="0012789D">
        <w:rPr>
          <w:rFonts w:ascii="Consolas" w:eastAsia="宋体" w:hAnsi="Consolas" w:cs="宋体"/>
          <w:color w:val="4D4D4C"/>
          <w:kern w:val="0"/>
          <w:sz w:val="24"/>
          <w:szCs w:val="24"/>
          <w:shd w:val="clear" w:color="auto" w:fill="FFFFFF"/>
        </w:rPr>
        <w:t>(</w:t>
      </w:r>
      <w:r w:rsidRPr="0012789D">
        <w:rPr>
          <w:rFonts w:ascii="Consolas" w:eastAsia="宋体" w:hAnsi="Consolas" w:cs="宋体"/>
          <w:color w:val="8959A8"/>
          <w:kern w:val="0"/>
          <w:sz w:val="24"/>
          <w:szCs w:val="24"/>
          <w:shd w:val="clear" w:color="auto" w:fill="FFFFFF"/>
        </w:rPr>
        <w:t>int</w:t>
      </w:r>
      <w:r w:rsidRPr="0012789D">
        <w:rPr>
          <w:rFonts w:ascii="Consolas" w:eastAsia="宋体" w:hAnsi="Consolas" w:cs="宋体"/>
          <w:color w:val="4D4D4C"/>
          <w:kern w:val="0"/>
          <w:sz w:val="24"/>
          <w:szCs w:val="24"/>
          <w:shd w:val="clear" w:color="auto" w:fill="FFFFFF"/>
        </w:rPr>
        <w:t xml:space="preserve"> k=i;k&lt;j;k++){ </w:t>
      </w:r>
      <w:r w:rsidRPr="0012789D">
        <w:rPr>
          <w:rFonts w:ascii="Consolas" w:eastAsia="宋体" w:hAnsi="Consolas" w:cs="宋体"/>
          <w:color w:val="8E908C"/>
          <w:kern w:val="0"/>
          <w:sz w:val="24"/>
          <w:szCs w:val="24"/>
          <w:shd w:val="clear" w:color="auto" w:fill="FFFFFF"/>
        </w:rPr>
        <w:t>//</w:t>
      </w:r>
      <w:r w:rsidRPr="0012789D">
        <w:rPr>
          <w:rFonts w:ascii="Consolas" w:eastAsia="宋体" w:hAnsi="Consolas" w:cs="宋体"/>
          <w:color w:val="8E908C"/>
          <w:kern w:val="0"/>
          <w:sz w:val="24"/>
          <w:szCs w:val="24"/>
          <w:shd w:val="clear" w:color="auto" w:fill="FFFFFF"/>
        </w:rPr>
        <w:t>寻找断点</w:t>
      </w:r>
      <w:r w:rsidRPr="0012789D">
        <w:rPr>
          <w:rFonts w:ascii="Consolas" w:eastAsia="宋体" w:hAnsi="Consolas" w:cs="宋体"/>
          <w:color w:val="8E908C"/>
          <w:kern w:val="0"/>
          <w:sz w:val="24"/>
          <w:szCs w:val="24"/>
          <w:shd w:val="clear" w:color="auto" w:fill="FFFFFF"/>
        </w:rPr>
        <w:t xml:space="preserve"> </w:t>
      </w:r>
    </w:p>
    <w:p w14:paraId="1C71225C"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4D4D4C"/>
          <w:kern w:val="0"/>
          <w:sz w:val="24"/>
          <w:szCs w:val="24"/>
          <w:shd w:val="clear" w:color="auto" w:fill="FFFFFF"/>
        </w:rPr>
      </w:pPr>
      <w:r w:rsidRPr="0012789D">
        <w:rPr>
          <w:rFonts w:ascii="Consolas" w:eastAsia="宋体" w:hAnsi="Consolas" w:cs="宋体"/>
          <w:color w:val="4D4D4C"/>
          <w:kern w:val="0"/>
          <w:sz w:val="24"/>
          <w:szCs w:val="24"/>
          <w:shd w:val="clear" w:color="auto" w:fill="FFFFFF"/>
        </w:rPr>
        <w:t xml:space="preserve">            ...balabala...</w:t>
      </w:r>
    </w:p>
    <w:p w14:paraId="3B3FF2B2"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4D4D4C"/>
          <w:kern w:val="0"/>
          <w:sz w:val="24"/>
          <w:szCs w:val="24"/>
          <w:shd w:val="clear" w:color="auto" w:fill="FFFFFF"/>
        </w:rPr>
      </w:pPr>
      <w:r w:rsidRPr="0012789D">
        <w:rPr>
          <w:rFonts w:ascii="Consolas" w:eastAsia="宋体" w:hAnsi="Consolas" w:cs="宋体"/>
          <w:color w:val="4D4D4C"/>
          <w:kern w:val="0"/>
          <w:sz w:val="24"/>
          <w:szCs w:val="24"/>
          <w:shd w:val="clear" w:color="auto" w:fill="FFFFFF"/>
        </w:rPr>
        <w:t xml:space="preserve">        } </w:t>
      </w:r>
    </w:p>
    <w:p w14:paraId="1F4E7740"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555555"/>
          <w:kern w:val="0"/>
          <w:sz w:val="24"/>
          <w:szCs w:val="24"/>
        </w:rPr>
      </w:pPr>
      <w:r w:rsidRPr="0012789D">
        <w:rPr>
          <w:rFonts w:ascii="Consolas" w:eastAsia="宋体" w:hAnsi="Consolas" w:cs="宋体"/>
          <w:color w:val="4D4D4C"/>
          <w:kern w:val="0"/>
          <w:sz w:val="24"/>
          <w:szCs w:val="24"/>
          <w:shd w:val="clear" w:color="auto" w:fill="FFFFFF"/>
        </w:rPr>
        <w:t xml:space="preserve">    }</w:t>
      </w:r>
    </w:p>
    <w:p w14:paraId="20418AE6" w14:textId="26746944" w:rsidR="0012789D" w:rsidRPr="0012789D" w:rsidRDefault="0012789D" w:rsidP="00FD428D">
      <w:pPr>
        <w:pStyle w:val="3"/>
      </w:pPr>
      <w:r w:rsidRPr="0012789D">
        <w:t>典型：</w:t>
      </w:r>
    </w:p>
    <w:p w14:paraId="0D7A5952" w14:textId="77777777" w:rsidR="0012789D" w:rsidRPr="0012789D" w:rsidRDefault="0012789D" w:rsidP="00243EA3">
      <w:pPr>
        <w:widowControl/>
        <w:numPr>
          <w:ilvl w:val="0"/>
          <w:numId w:val="6"/>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NOI</w:t>
      </w:r>
      <w:r w:rsidRPr="0012789D">
        <w:rPr>
          <w:rFonts w:ascii="Segoe UI" w:eastAsia="宋体" w:hAnsi="Segoe UI" w:cs="Segoe UI"/>
          <w:color w:val="333333"/>
          <w:kern w:val="0"/>
          <w:sz w:val="23"/>
          <w:szCs w:val="23"/>
        </w:rPr>
        <w:t>的</w:t>
      </w:r>
      <w:hyperlink r:id="rId14" w:history="1">
        <w:r w:rsidRPr="0012789D">
          <w:rPr>
            <w:rFonts w:ascii="Segoe UI" w:eastAsia="宋体" w:hAnsi="Segoe UI" w:cs="Segoe UI"/>
            <w:b/>
            <w:bCs/>
            <w:color w:val="0E90D2"/>
            <w:kern w:val="0"/>
            <w:sz w:val="23"/>
            <w:szCs w:val="23"/>
          </w:rPr>
          <w:t>傻子合并</w:t>
        </w:r>
      </w:hyperlink>
      <w:r w:rsidRPr="0012789D">
        <w:rPr>
          <w:rFonts w:ascii="Segoe UI" w:eastAsia="宋体" w:hAnsi="Segoe UI" w:cs="Segoe UI"/>
          <w:color w:val="333333"/>
          <w:kern w:val="0"/>
          <w:sz w:val="23"/>
          <w:szCs w:val="23"/>
        </w:rPr>
        <w:t>，</w:t>
      </w:r>
    </w:p>
    <w:p w14:paraId="29C1685F" w14:textId="77777777" w:rsidR="0012789D" w:rsidRPr="0012789D" w:rsidRDefault="0012789D" w:rsidP="00243EA3">
      <w:pPr>
        <w:widowControl/>
        <w:numPr>
          <w:ilvl w:val="0"/>
          <w:numId w:val="6"/>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lastRenderedPageBreak/>
        <w:t>NOIP</w:t>
      </w:r>
      <w:r w:rsidRPr="0012789D">
        <w:rPr>
          <w:rFonts w:ascii="Segoe UI" w:eastAsia="宋体" w:hAnsi="Segoe UI" w:cs="Segoe UI"/>
          <w:color w:val="333333"/>
          <w:kern w:val="0"/>
          <w:sz w:val="23"/>
          <w:szCs w:val="23"/>
        </w:rPr>
        <w:t>的不需要枚举断点</w:t>
      </w:r>
      <w:del w:id="0" w:author="Unknown">
        <w:r w:rsidRPr="0012789D">
          <w:rPr>
            <w:rFonts w:ascii="Segoe UI" w:eastAsia="宋体" w:hAnsi="Segoe UI" w:cs="Segoe UI"/>
            <w:color w:val="333333"/>
            <w:kern w:val="0"/>
            <w:sz w:val="23"/>
            <w:szCs w:val="23"/>
          </w:rPr>
          <w:delText>十分简单还装作二维区间问题</w:delText>
        </w:r>
      </w:del>
      <w:r w:rsidRPr="0012789D">
        <w:rPr>
          <w:rFonts w:ascii="Segoe UI" w:eastAsia="宋体" w:hAnsi="Segoe UI" w:cs="Segoe UI"/>
          <w:color w:val="333333"/>
          <w:kern w:val="0"/>
          <w:sz w:val="23"/>
          <w:szCs w:val="23"/>
        </w:rPr>
        <w:t>的</w:t>
      </w:r>
      <w:hyperlink r:id="rId15" w:history="1">
        <w:r w:rsidRPr="0012789D">
          <w:rPr>
            <w:rFonts w:ascii="Segoe UI" w:eastAsia="宋体" w:hAnsi="Segoe UI" w:cs="Segoe UI"/>
            <w:b/>
            <w:bCs/>
            <w:color w:val="0E90D2"/>
            <w:kern w:val="0"/>
            <w:sz w:val="23"/>
            <w:szCs w:val="23"/>
          </w:rPr>
          <w:t>矩阵取数问题</w:t>
        </w:r>
      </w:hyperlink>
    </w:p>
    <w:p w14:paraId="7BCDC638" w14:textId="77777777" w:rsidR="0012789D" w:rsidRPr="0012789D" w:rsidRDefault="0012789D" w:rsidP="00243EA3">
      <w:pPr>
        <w:widowControl/>
        <w:numPr>
          <w:ilvl w:val="0"/>
          <w:numId w:val="6"/>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NOIP</w:t>
      </w:r>
      <w:r w:rsidRPr="0012789D">
        <w:rPr>
          <w:rFonts w:ascii="Segoe UI" w:eastAsia="宋体" w:hAnsi="Segoe UI" w:cs="Segoe UI"/>
          <w:color w:val="333333"/>
          <w:kern w:val="0"/>
          <w:sz w:val="23"/>
          <w:szCs w:val="23"/>
        </w:rPr>
        <w:t>十分经典的</w:t>
      </w:r>
      <w:hyperlink r:id="rId16" w:history="1">
        <w:r w:rsidRPr="0012789D">
          <w:rPr>
            <w:rFonts w:ascii="Segoe UI" w:eastAsia="宋体" w:hAnsi="Segoe UI" w:cs="Segoe UI"/>
            <w:b/>
            <w:bCs/>
            <w:color w:val="0E90D2"/>
            <w:kern w:val="0"/>
            <w:sz w:val="23"/>
            <w:szCs w:val="23"/>
          </w:rPr>
          <w:t>能量项链</w:t>
        </w:r>
      </w:hyperlink>
      <w:r w:rsidRPr="0012789D">
        <w:rPr>
          <w:rFonts w:ascii="Segoe UI" w:eastAsia="宋体" w:hAnsi="Segoe UI" w:cs="Segoe UI"/>
          <w:color w:val="333333"/>
          <w:kern w:val="0"/>
          <w:sz w:val="23"/>
          <w:szCs w:val="23"/>
        </w:rPr>
        <w:t>。</w:t>
      </w:r>
    </w:p>
    <w:p w14:paraId="203A5E03" w14:textId="603227B3"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这题可以口胡一下题解：对于一个区间</w:t>
      </w:r>
      <w:r w:rsidRPr="0012789D">
        <w:rPr>
          <w:rFonts w:ascii="Segoe UI" w:eastAsia="宋体" w:hAnsi="Segoe UI" w:cs="Segoe UI"/>
          <w:color w:val="333333"/>
          <w:kern w:val="0"/>
          <w:sz w:val="23"/>
          <w:szCs w:val="23"/>
        </w:rPr>
        <w:t> </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枚举其断点，分析样例就可看出增加的价值即为</w:t>
      </w:r>
      <w:r w:rsidRPr="0012789D">
        <w:rPr>
          <w:rFonts w:ascii="KaTeX_Math" w:eastAsia="宋体" w:hAnsi="KaTeX_Math" w:cs="Times New Roman"/>
          <w:i/>
          <w:iCs/>
          <w:color w:val="333333"/>
          <w:kern w:val="0"/>
          <w:sz w:val="28"/>
          <w:szCs w:val="28"/>
        </w:rPr>
        <w:t>v</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MS Gothic" w:eastAsia="MS Gothic" w:hAnsi="MS Gothic" w:cs="MS Gothic" w:hint="eastAsia"/>
          <w:color w:val="333333"/>
          <w:kern w:val="0"/>
          <w:sz w:val="28"/>
          <w:szCs w:val="28"/>
        </w:rPr>
        <w:t>∗</w:t>
      </w:r>
      <w:r w:rsidRPr="0012789D">
        <w:rPr>
          <w:rFonts w:ascii="KaTeX_Math" w:eastAsia="宋体" w:hAnsi="KaTeX_Math" w:cs="Times New Roman"/>
          <w:i/>
          <w:iCs/>
          <w:color w:val="333333"/>
          <w:kern w:val="0"/>
          <w:sz w:val="28"/>
          <w:szCs w:val="28"/>
        </w:rPr>
        <w:t>v</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w:t>
      </w:r>
      <w:r w:rsidRPr="0012789D">
        <w:rPr>
          <w:rFonts w:ascii="MS Gothic" w:eastAsia="MS Gothic" w:hAnsi="MS Gothic" w:cs="MS Gothic" w:hint="eastAsia"/>
          <w:color w:val="333333"/>
          <w:kern w:val="0"/>
          <w:sz w:val="28"/>
          <w:szCs w:val="28"/>
        </w:rPr>
        <w:t>∗</w:t>
      </w:r>
      <w:r w:rsidRPr="0012789D">
        <w:rPr>
          <w:rFonts w:ascii="KaTeX_Math" w:eastAsia="宋体" w:hAnsi="KaTeX_Math" w:cs="Times New Roman"/>
          <w:i/>
          <w:iCs/>
          <w:color w:val="333333"/>
          <w:kern w:val="0"/>
          <w:sz w:val="28"/>
          <w:szCs w:val="28"/>
        </w:rPr>
        <w:t>v</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，直接套板子子即可。</w:t>
      </w:r>
    </w:p>
    <w:p w14:paraId="7A3562BE" w14:textId="6B5C0577" w:rsidR="0012789D" w:rsidRPr="0012789D" w:rsidRDefault="0012789D" w:rsidP="00FD428D">
      <w:pPr>
        <w:pStyle w:val="3"/>
      </w:pPr>
      <w:r w:rsidRPr="0012789D">
        <w:t>《算法进阶》例题：</w:t>
      </w:r>
      <w:hyperlink r:id="rId17" w:history="1">
        <w:r w:rsidRPr="0012789D">
          <w:rPr>
            <w:color w:val="0E90D2"/>
            <w:u w:val="single"/>
          </w:rPr>
          <w:t>【IOI】多边形</w:t>
        </w:r>
      </w:hyperlink>
    </w:p>
    <w:p w14:paraId="57E4D94C" w14:textId="77777777" w:rsidR="00243EA3" w:rsidRPr="00FD428D" w:rsidRDefault="0012789D" w:rsidP="00FD428D">
      <w:pPr>
        <w:pStyle w:val="4"/>
      </w:pPr>
      <w:r w:rsidRPr="00FD428D">
        <w:t>题意： </w:t>
      </w:r>
    </w:p>
    <w:p w14:paraId="6D1A0211" w14:textId="5AF72F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给你个环由数点和运算符边构成，要求你断一条边然后求其最值的最值。</w:t>
      </w:r>
    </w:p>
    <w:p w14:paraId="1CC61FB5" w14:textId="77777777" w:rsidR="00243EA3" w:rsidRPr="00FD428D" w:rsidRDefault="0012789D" w:rsidP="00FD428D">
      <w:pPr>
        <w:pStyle w:val="4"/>
      </w:pPr>
      <w:r w:rsidRPr="00FD428D">
        <w:t>口胡分析：</w:t>
      </w:r>
    </w:p>
    <w:p w14:paraId="19CE2783" w14:textId="7DFE3863"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 </w:t>
      </w:r>
      <w:r w:rsidRPr="0012789D">
        <w:rPr>
          <w:rFonts w:ascii="Segoe UI" w:eastAsia="宋体" w:hAnsi="Segoe UI" w:cs="Segoe UI"/>
          <w:color w:val="333333"/>
          <w:kern w:val="0"/>
          <w:sz w:val="23"/>
          <w:szCs w:val="23"/>
        </w:rPr>
        <w:t>由于</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经验为</w:t>
      </w:r>
      <w:r w:rsidRPr="0012789D">
        <w:rPr>
          <w:rFonts w:ascii="Segoe UI" w:eastAsia="宋体" w:hAnsi="Segoe UI" w:cs="Segoe UI"/>
          <w:color w:val="333333"/>
          <w:kern w:val="0"/>
          <w:sz w:val="23"/>
          <w:szCs w:val="23"/>
        </w:rPr>
        <w:t>0</w:t>
      </w:r>
      <w:r w:rsidRPr="0012789D">
        <w:rPr>
          <w:rFonts w:ascii="Segoe UI" w:eastAsia="宋体" w:hAnsi="Segoe UI" w:cs="Segoe UI"/>
          <w:color w:val="333333"/>
          <w:kern w:val="0"/>
          <w:sz w:val="23"/>
          <w:szCs w:val="23"/>
        </w:rPr>
        <w:t>，我一开始真没想到用区间</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搞，现在想想这不和能量项链一个套路吗。。</w:t>
      </w:r>
    </w:p>
    <w:p w14:paraId="14CE7E45" w14:textId="352212B0"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设</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为</w:t>
      </w:r>
      <w:r w:rsidRPr="0012789D">
        <w:rPr>
          <w:rFonts w:ascii="Segoe UI" w:eastAsia="宋体" w:hAnsi="Segoe UI" w:cs="Segoe UI"/>
          <w:color w:val="333333"/>
          <w:kern w:val="0"/>
          <w:sz w:val="23"/>
          <w:szCs w:val="23"/>
        </w:rPr>
        <w:t> </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区间的最大计算数，很显然我们可以预处理</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和</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+1]</w:t>
      </w:r>
      <w:r w:rsidRPr="0012789D">
        <w:rPr>
          <w:rFonts w:ascii="Segoe UI" w:eastAsia="宋体" w:hAnsi="Segoe UI" w:cs="Segoe UI"/>
          <w:color w:val="333333"/>
          <w:kern w:val="0"/>
          <w:sz w:val="23"/>
          <w:szCs w:val="23"/>
        </w:rPr>
        <w:t>，对于</w:t>
      </w:r>
      <w:r w:rsidRPr="0012789D">
        <w:rPr>
          <w:rFonts w:ascii="Segoe UI" w:eastAsia="宋体" w:hAnsi="Segoe UI" w:cs="Segoe UI"/>
          <w:color w:val="333333"/>
          <w:kern w:val="0"/>
          <w:sz w:val="23"/>
          <w:szCs w:val="23"/>
        </w:rPr>
        <w:t> </w:t>
      </w:r>
      <w:r w:rsidRPr="0012789D">
        <w:rPr>
          <w:rFonts w:ascii="Cambria Math" w:eastAsia="宋体" w:hAnsi="Cambria Math" w:cs="Cambria Math"/>
          <w:color w:val="333333"/>
          <w:kern w:val="0"/>
          <w:sz w:val="28"/>
          <w:szCs w:val="28"/>
        </w:rPr>
        <w:t>∀</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max</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 </w:t>
      </w:r>
      <w:r w:rsidRPr="0012789D">
        <w:rPr>
          <w:rFonts w:ascii="KaTeX_Math" w:eastAsia="宋体" w:hAnsi="KaTeX_Math" w:cs="Times New Roman"/>
          <w:i/>
          <w:iCs/>
          <w:color w:val="333333"/>
          <w:kern w:val="0"/>
          <w:sz w:val="28"/>
          <w:szCs w:val="28"/>
        </w:rPr>
        <w:t>op</w:t>
      </w:r>
      <w:r w:rsidRPr="0012789D">
        <w:rPr>
          <w:rFonts w:ascii="Times New Roman" w:eastAsia="宋体" w:hAnsi="Times New Roman" w:cs="Times New Roman"/>
          <w:color w:val="333333"/>
          <w:kern w:val="0"/>
          <w:sz w:val="28"/>
          <w:szCs w:val="28"/>
        </w:rPr>
        <w:t>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 </w:t>
      </w:r>
      <w:r w:rsidRPr="0012789D">
        <w:rPr>
          <w:rFonts w:ascii="Segoe UI" w:eastAsia="宋体" w:hAnsi="Segoe UI" w:cs="Segoe UI"/>
          <w:color w:val="333333"/>
          <w:kern w:val="0"/>
          <w:sz w:val="23"/>
          <w:szCs w:val="23"/>
        </w:rPr>
        <w:t>，其中</w:t>
      </w:r>
      <w:r w:rsidRPr="0012789D">
        <w:rPr>
          <w:rFonts w:ascii="Segoe UI" w:eastAsia="宋体" w:hAnsi="Segoe UI" w:cs="Segoe UI"/>
          <w:color w:val="333333"/>
          <w:kern w:val="0"/>
          <w:sz w:val="23"/>
          <w:szCs w:val="23"/>
        </w:rPr>
        <w:t>op</w:t>
      </w:r>
      <w:r w:rsidRPr="0012789D">
        <w:rPr>
          <w:rFonts w:ascii="Segoe UI" w:eastAsia="宋体" w:hAnsi="Segoe UI" w:cs="Segoe UI"/>
          <w:color w:val="333333"/>
          <w:kern w:val="0"/>
          <w:sz w:val="23"/>
          <w:szCs w:val="23"/>
        </w:rPr>
        <w:t>为运算符，这是大概的思路。</w:t>
      </w:r>
    </w:p>
    <w:p w14:paraId="50CEE0F3"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我们敲完才发现有</w:t>
      </w:r>
      <w:r w:rsidRPr="0012789D">
        <w:rPr>
          <w:rFonts w:ascii="Segoe UI" w:eastAsia="宋体" w:hAnsi="Segoe UI" w:cs="Segoe UI"/>
          <w:color w:val="333333"/>
          <w:kern w:val="0"/>
          <w:sz w:val="23"/>
          <w:szCs w:val="23"/>
        </w:rPr>
        <w:t>80</w:t>
      </w:r>
      <w:r w:rsidRPr="0012789D">
        <w:rPr>
          <w:rFonts w:ascii="Segoe UI" w:eastAsia="宋体" w:hAnsi="Segoe UI" w:cs="Segoe UI"/>
          <w:color w:val="333333"/>
          <w:kern w:val="0"/>
          <w:sz w:val="23"/>
          <w:szCs w:val="23"/>
        </w:rPr>
        <w:t>分。。但这</w:t>
      </w:r>
      <w:r w:rsidRPr="0012789D">
        <w:rPr>
          <w:rFonts w:ascii="Segoe UI" w:eastAsia="宋体" w:hAnsi="Segoe UI" w:cs="Segoe UI"/>
          <w:color w:val="333333"/>
          <w:kern w:val="0"/>
          <w:sz w:val="23"/>
          <w:szCs w:val="23"/>
        </w:rPr>
        <w:t>20</w:t>
      </w:r>
      <w:r w:rsidRPr="0012789D">
        <w:rPr>
          <w:rFonts w:ascii="Segoe UI" w:eastAsia="宋体" w:hAnsi="Segoe UI" w:cs="Segoe UI"/>
          <w:color w:val="333333"/>
          <w:kern w:val="0"/>
          <w:sz w:val="23"/>
          <w:szCs w:val="23"/>
        </w:rPr>
        <w:t>分决定这道题是绿的还是紫的。。</w:t>
      </w:r>
    </w:p>
    <w:p w14:paraId="2B98B9D9"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经思考我们恍然大悟：</w:t>
      </w:r>
      <w:r w:rsidRPr="0012789D">
        <w:rPr>
          <w:rFonts w:ascii="Segoe UI" w:eastAsia="宋体" w:hAnsi="Segoe UI" w:cs="Segoe UI"/>
          <w:color w:val="333333"/>
          <w:kern w:val="0"/>
          <w:sz w:val="23"/>
          <w:szCs w:val="23"/>
        </w:rPr>
        <w:t> </w:t>
      </w:r>
      <w:r w:rsidRPr="0012789D">
        <w:rPr>
          <w:rFonts w:ascii="Segoe UI" w:eastAsia="宋体" w:hAnsi="Segoe UI" w:cs="Segoe UI"/>
          <w:b/>
          <w:bCs/>
          <w:color w:val="333333"/>
          <w:kern w:val="0"/>
          <w:sz w:val="23"/>
          <w:szCs w:val="23"/>
        </w:rPr>
        <w:t>这</w:t>
      </w:r>
      <w:r w:rsidRPr="0012789D">
        <w:rPr>
          <w:rFonts w:ascii="Segoe UI" w:eastAsia="宋体" w:hAnsi="Segoe UI" w:cs="Segoe UI"/>
          <w:b/>
          <w:bCs/>
          <w:color w:val="333333"/>
          <w:kern w:val="0"/>
          <w:sz w:val="23"/>
          <w:szCs w:val="23"/>
        </w:rPr>
        <w:t>TM</w:t>
      </w:r>
      <w:r w:rsidRPr="0012789D">
        <w:rPr>
          <w:rFonts w:ascii="Segoe UI" w:eastAsia="宋体" w:hAnsi="Segoe UI" w:cs="Segoe UI"/>
          <w:b/>
          <w:bCs/>
          <w:color w:val="333333"/>
          <w:kern w:val="0"/>
          <w:sz w:val="23"/>
          <w:szCs w:val="23"/>
        </w:rPr>
        <w:t>负负得正啊！如果两个负数相乘要想得到最大值要求两个负数越小越好啊！</w:t>
      </w:r>
    </w:p>
    <w:p w14:paraId="1D1E7F11" w14:textId="7733AC52"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于是我们还要维护</w:t>
      </w:r>
      <w:r w:rsidRPr="0012789D">
        <w:rPr>
          <w:rFonts w:ascii="KaTeX_Math" w:eastAsia="宋体" w:hAnsi="KaTeX_Math" w:cs="Times New Roman"/>
          <w:i/>
          <w:iCs/>
          <w:color w:val="333333"/>
          <w:kern w:val="0"/>
          <w:sz w:val="28"/>
          <w:szCs w:val="28"/>
        </w:rPr>
        <w:t>g</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表示区间的最小计算数然后特判乘法情况：</w:t>
      </w:r>
    </w:p>
    <w:p w14:paraId="35FD82B9" w14:textId="1466C372" w:rsidR="0012789D" w:rsidRPr="0012789D" w:rsidRDefault="0012789D" w:rsidP="00243EA3">
      <w:pPr>
        <w:widowControl/>
        <w:numPr>
          <w:ilvl w:val="0"/>
          <w:numId w:val="8"/>
        </w:numPr>
        <w:spacing w:line="0" w:lineRule="atLeast"/>
        <w:ind w:left="0" w:firstLineChars="200" w:firstLine="560"/>
        <w:jc w:val="left"/>
        <w:rPr>
          <w:rFonts w:ascii="Segoe UI" w:eastAsia="宋体" w:hAnsi="Segoe UI" w:cs="Segoe UI"/>
          <w:color w:val="333333"/>
          <w:kern w:val="0"/>
          <w:sz w:val="23"/>
          <w:szCs w:val="23"/>
        </w:rPr>
      </w:pP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max</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g</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w:t>
      </w:r>
      <w:r w:rsidRPr="0012789D">
        <w:rPr>
          <w:rFonts w:ascii="MS Gothic" w:eastAsia="MS Gothic" w:hAnsi="MS Gothic" w:cs="MS Gothic" w:hint="eastAsia"/>
          <w:color w:val="333333"/>
          <w:kern w:val="0"/>
          <w:sz w:val="28"/>
          <w:szCs w:val="28"/>
        </w:rPr>
        <w:t>∗</w:t>
      </w:r>
      <w:r w:rsidRPr="0012789D">
        <w:rPr>
          <w:rFonts w:ascii="KaTeX_Math" w:eastAsia="宋体" w:hAnsi="KaTeX_Math" w:cs="Times New Roman"/>
          <w:i/>
          <w:iCs/>
          <w:color w:val="333333"/>
          <w:kern w:val="0"/>
          <w:sz w:val="28"/>
          <w:szCs w:val="28"/>
        </w:rPr>
        <w:t>g</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 </w:t>
      </w:r>
      <w:r w:rsidRPr="0012789D">
        <w:rPr>
          <w:rFonts w:ascii="Consolas" w:eastAsia="宋体" w:hAnsi="Consolas" w:cs="宋体"/>
          <w:color w:val="C7254E"/>
          <w:kern w:val="0"/>
          <w:sz w:val="24"/>
          <w:szCs w:val="24"/>
          <w:shd w:val="clear" w:color="auto" w:fill="F8F8F8"/>
        </w:rPr>
        <w:t>//</w:t>
      </w:r>
      <w:r w:rsidRPr="0012789D">
        <w:rPr>
          <w:rFonts w:ascii="Consolas" w:eastAsia="宋体" w:hAnsi="Consolas" w:cs="宋体"/>
          <w:color w:val="C7254E"/>
          <w:kern w:val="0"/>
          <w:sz w:val="24"/>
          <w:szCs w:val="24"/>
          <w:shd w:val="clear" w:color="auto" w:fill="F8F8F8"/>
        </w:rPr>
        <w:t>这是负负得正的情况</w:t>
      </w:r>
    </w:p>
    <w:p w14:paraId="1D5B4C8F" w14:textId="77777777" w:rsidR="00243EA3" w:rsidRDefault="0012789D" w:rsidP="00243EA3">
      <w:pPr>
        <w:widowControl/>
        <w:numPr>
          <w:ilvl w:val="0"/>
          <w:numId w:val="8"/>
        </w:numPr>
        <w:spacing w:line="0" w:lineRule="atLeast"/>
        <w:ind w:left="0" w:firstLineChars="200" w:firstLine="560"/>
        <w:jc w:val="left"/>
        <w:rPr>
          <w:rFonts w:ascii="Segoe UI" w:eastAsia="宋体" w:hAnsi="Segoe UI" w:cs="Segoe UI"/>
          <w:color w:val="333333"/>
          <w:kern w:val="0"/>
          <w:sz w:val="23"/>
          <w:szCs w:val="23"/>
        </w:rPr>
      </w:pPr>
      <w:r w:rsidRPr="0012789D">
        <w:rPr>
          <w:rFonts w:ascii="KaTeX_Math" w:eastAsia="宋体" w:hAnsi="KaTeX_Math" w:cs="Times New Roman"/>
          <w:i/>
          <w:iCs/>
          <w:color w:val="333333"/>
          <w:kern w:val="0"/>
          <w:sz w:val="28"/>
          <w:szCs w:val="28"/>
        </w:rPr>
        <w:t>g</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min</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g</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w:t>
      </w:r>
      <w:r w:rsidRPr="0012789D">
        <w:rPr>
          <w:rFonts w:ascii="MS Gothic" w:eastAsia="MS Gothic" w:hAnsi="MS Gothic" w:cs="MS Gothic" w:hint="eastAsia"/>
          <w:color w:val="333333"/>
          <w:kern w:val="0"/>
          <w:sz w:val="28"/>
          <w:szCs w:val="28"/>
        </w:rPr>
        <w:t>∗</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w:t>
      </w:r>
      <w:r w:rsidRPr="0012789D">
        <w:rPr>
          <w:rFonts w:ascii="MS Gothic" w:eastAsia="MS Gothic" w:hAnsi="MS Gothic" w:cs="MS Gothic" w:hint="eastAsia"/>
          <w:color w:val="333333"/>
          <w:kern w:val="0"/>
          <w:sz w:val="28"/>
          <w:szCs w:val="28"/>
        </w:rPr>
        <w:t>∗</w:t>
      </w:r>
      <w:r w:rsidRPr="0012789D">
        <w:rPr>
          <w:rFonts w:ascii="KaTeX_Math" w:eastAsia="宋体" w:hAnsi="KaTeX_Math" w:cs="Times New Roman"/>
          <w:i/>
          <w:iCs/>
          <w:color w:val="333333"/>
          <w:kern w:val="0"/>
          <w:sz w:val="28"/>
          <w:szCs w:val="28"/>
        </w:rPr>
        <w:t>g</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 </w:t>
      </w:r>
    </w:p>
    <w:p w14:paraId="598CBAFD" w14:textId="43DD56E4" w:rsidR="0012789D" w:rsidRPr="0012789D" w:rsidRDefault="0012789D" w:rsidP="00243EA3">
      <w:pPr>
        <w:widowControl/>
        <w:numPr>
          <w:ilvl w:val="0"/>
          <w:numId w:val="8"/>
        </w:numPr>
        <w:spacing w:line="0" w:lineRule="atLeast"/>
        <w:ind w:left="0" w:firstLineChars="200" w:firstLine="480"/>
        <w:jc w:val="left"/>
        <w:rPr>
          <w:rFonts w:ascii="Segoe UI" w:eastAsia="宋体" w:hAnsi="Segoe UI" w:cs="Segoe UI"/>
          <w:color w:val="333333"/>
          <w:kern w:val="0"/>
          <w:sz w:val="23"/>
          <w:szCs w:val="23"/>
        </w:rPr>
      </w:pPr>
      <w:r w:rsidRPr="0012789D">
        <w:rPr>
          <w:rFonts w:ascii="Consolas" w:eastAsia="宋体" w:hAnsi="Consolas" w:cs="宋体"/>
          <w:color w:val="C7254E"/>
          <w:kern w:val="0"/>
          <w:sz w:val="24"/>
          <w:szCs w:val="24"/>
          <w:shd w:val="clear" w:color="auto" w:fill="F8F8F8"/>
        </w:rPr>
        <w:t>//</w:t>
      </w:r>
      <w:r w:rsidRPr="0012789D">
        <w:rPr>
          <w:rFonts w:ascii="Consolas" w:eastAsia="宋体" w:hAnsi="Consolas" w:cs="宋体"/>
          <w:color w:val="C7254E"/>
          <w:kern w:val="0"/>
          <w:sz w:val="24"/>
          <w:szCs w:val="24"/>
          <w:shd w:val="clear" w:color="auto" w:fill="F8F8F8"/>
        </w:rPr>
        <w:t>这是正负得负的情况</w:t>
      </w:r>
    </w:p>
    <w:p w14:paraId="06EE5634"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然后直接上就行了，破环为链在划水集（三）中提到就不赘述。</w:t>
      </w:r>
    </w:p>
    <w:p w14:paraId="006DB7A6" w14:textId="5F557BB4" w:rsidR="0012789D" w:rsidRPr="0012789D" w:rsidRDefault="0012789D" w:rsidP="00FD428D">
      <w:pPr>
        <w:pStyle w:val="3"/>
      </w:pPr>
      <w:r w:rsidRPr="0012789D">
        <w:t>二维区间的</w:t>
      </w:r>
      <w:hyperlink r:id="rId18" w:history="1">
        <w:r w:rsidRPr="0012789D">
          <w:rPr>
            <w:color w:val="0E90D2"/>
            <w:u w:val="single"/>
          </w:rPr>
          <w:t>棋盘分割</w:t>
        </w:r>
      </w:hyperlink>
    </w:p>
    <w:p w14:paraId="1FC2C0F7" w14:textId="77777777" w:rsidR="00243EA3" w:rsidRPr="00FD428D" w:rsidRDefault="0012789D" w:rsidP="00FD428D">
      <w:pPr>
        <w:pStyle w:val="4"/>
      </w:pPr>
      <w:r w:rsidRPr="00FD428D">
        <w:t>题意：</w:t>
      </w:r>
    </w:p>
    <w:p w14:paraId="0C2B1BF9" w14:textId="6D779602"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 </w:t>
      </w:r>
      <w:r w:rsidRPr="0012789D">
        <w:rPr>
          <w:rFonts w:ascii="Segoe UI" w:eastAsia="宋体" w:hAnsi="Segoe UI" w:cs="Segoe UI"/>
          <w:color w:val="333333"/>
          <w:kern w:val="0"/>
          <w:sz w:val="23"/>
          <w:szCs w:val="23"/>
        </w:rPr>
        <w:t>给定一个棋盘，要求重复</w:t>
      </w:r>
      <w:r w:rsidRPr="0012789D">
        <w:rPr>
          <w:rFonts w:ascii="Segoe UI" w:eastAsia="宋体" w:hAnsi="Segoe UI" w:cs="Segoe UI"/>
          <w:color w:val="333333"/>
          <w:kern w:val="0"/>
          <w:sz w:val="23"/>
          <w:szCs w:val="23"/>
        </w:rPr>
        <w:t>n</w:t>
      </w:r>
      <w:r w:rsidRPr="0012789D">
        <w:rPr>
          <w:rFonts w:ascii="Segoe UI" w:eastAsia="宋体" w:hAnsi="Segoe UI" w:cs="Segoe UI"/>
          <w:color w:val="333333"/>
          <w:kern w:val="0"/>
          <w:sz w:val="23"/>
          <w:szCs w:val="23"/>
        </w:rPr>
        <w:t>次操作：选一个矩阵，然后把这个矩阵按水平或竖直线一分为二。这样就得到了</w:t>
      </w:r>
      <w:r w:rsidRPr="0012789D">
        <w:rPr>
          <w:rFonts w:ascii="Segoe UI" w:eastAsia="宋体" w:hAnsi="Segoe UI" w:cs="Segoe UI"/>
          <w:color w:val="333333"/>
          <w:kern w:val="0"/>
          <w:sz w:val="23"/>
          <w:szCs w:val="23"/>
        </w:rPr>
        <w:t>n</w:t>
      </w:r>
      <w:r w:rsidRPr="0012789D">
        <w:rPr>
          <w:rFonts w:ascii="Segoe UI" w:eastAsia="宋体" w:hAnsi="Segoe UI" w:cs="Segoe UI"/>
          <w:color w:val="333333"/>
          <w:kern w:val="0"/>
          <w:sz w:val="23"/>
          <w:szCs w:val="23"/>
        </w:rPr>
        <w:t>个独立的矩阵，求这些矩阵的平方和最大值。</w:t>
      </w:r>
    </w:p>
    <w:p w14:paraId="589A5406" w14:textId="77777777" w:rsidR="00243EA3" w:rsidRPr="00FD428D" w:rsidRDefault="0012789D" w:rsidP="00FD428D">
      <w:pPr>
        <w:pStyle w:val="4"/>
      </w:pPr>
      <w:r w:rsidRPr="00FD428D">
        <w:t>口胡分析： </w:t>
      </w:r>
    </w:p>
    <w:p w14:paraId="6CDCC991" w14:textId="3F64EAC2"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我们大可不用想复杂，继续套区间</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的板子。</w:t>
      </w:r>
      <w:r w:rsidRPr="0012789D">
        <w:rPr>
          <w:rFonts w:ascii="Segoe UI" w:eastAsia="宋体" w:hAnsi="Segoe UI" w:cs="Segoe UI"/>
          <w:color w:val="333333"/>
          <w:kern w:val="0"/>
          <w:sz w:val="23"/>
          <w:szCs w:val="23"/>
        </w:rPr>
        <w:t xml:space="preserve"> </w:t>
      </w:r>
      <w:r w:rsidRPr="0012789D">
        <w:rPr>
          <w:rFonts w:ascii="Segoe UI" w:eastAsia="宋体" w:hAnsi="Segoe UI" w:cs="Segoe UI"/>
          <w:color w:val="333333"/>
          <w:kern w:val="0"/>
          <w:sz w:val="23"/>
          <w:szCs w:val="23"/>
        </w:rPr>
        <w:t>先枚举小区间的边长</w:t>
      </w:r>
      <w:r w:rsidRPr="0012789D">
        <w:rPr>
          <w:rFonts w:ascii="Segoe UI" w:eastAsia="宋体" w:hAnsi="Segoe UI" w:cs="Segoe UI"/>
          <w:color w:val="333333"/>
          <w:kern w:val="0"/>
          <w:sz w:val="23"/>
          <w:szCs w:val="23"/>
        </w:rPr>
        <w:t> </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l</w:t>
      </w:r>
      <w:r w:rsidRPr="0012789D">
        <w:rPr>
          <w:rFonts w:ascii="KaTeX_Math" w:eastAsia="宋体" w:hAnsi="KaTeX_Math" w:cs="Times New Roman"/>
          <w:i/>
          <w:iCs/>
          <w:color w:val="333333"/>
          <w:kern w:val="0"/>
          <w:sz w:val="20"/>
          <w:szCs w:val="20"/>
        </w:rPr>
        <w:t>x</w:t>
      </w:r>
      <w:r w:rsidRPr="0012789D">
        <w:rPr>
          <w:rFonts w:ascii="Times New Roman" w:eastAsia="宋体" w:hAnsi="Times New Roman" w:cs="Times New Roman"/>
          <w:color w:val="333333"/>
          <w:kern w:val="0"/>
          <w:sz w:val="2"/>
          <w:szCs w:val="2"/>
        </w:rPr>
        <w:t>​</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l</w:t>
      </w:r>
      <w:r w:rsidRPr="0012789D">
        <w:rPr>
          <w:rFonts w:ascii="KaTeX_Math" w:eastAsia="宋体" w:hAnsi="KaTeX_Math" w:cs="Times New Roman"/>
          <w:i/>
          <w:iCs/>
          <w:color w:val="333333"/>
          <w:kern w:val="0"/>
          <w:sz w:val="20"/>
          <w:szCs w:val="20"/>
        </w:rPr>
        <w:t>y</w:t>
      </w:r>
      <w:r w:rsidRPr="0012789D">
        <w:rPr>
          <w:rFonts w:ascii="Times New Roman" w:eastAsia="宋体" w:hAnsi="Times New Roman" w:cs="Times New Roman"/>
          <w:color w:val="333333"/>
          <w:kern w:val="0"/>
          <w:sz w:val="2"/>
          <w:szCs w:val="2"/>
        </w:rPr>
        <w:t>​</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，再枚举起点</w:t>
      </w:r>
      <w:r w:rsidR="00243EA3" w:rsidRPr="0012789D">
        <w:rPr>
          <w:rFonts w:ascii="Times New Roman" w:eastAsia="宋体" w:hAnsi="Times New Roman" w:cs="Times New Roman"/>
          <w:color w:val="333333"/>
          <w:kern w:val="0"/>
          <w:sz w:val="28"/>
          <w:szCs w:val="28"/>
        </w:rPr>
        <w:t xml:space="preserve"> </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x</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y</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，最终在当前子区间内讨论</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转移就行了，这是一个区间</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的通用思路。</w:t>
      </w:r>
    </w:p>
    <w:p w14:paraId="6D2DA829" w14:textId="646F36FF"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那我们设</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a</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b</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为从</w:t>
      </w:r>
      <w:r w:rsidRPr="0012789D">
        <w:rPr>
          <w:rFonts w:ascii="Segoe UI" w:eastAsia="宋体" w:hAnsi="Segoe UI" w:cs="Segoe UI"/>
          <w:color w:val="333333"/>
          <w:kern w:val="0"/>
          <w:sz w:val="23"/>
          <w:szCs w:val="23"/>
        </w:rPr>
        <w:t> </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到</w:t>
      </w:r>
      <w:r w:rsidRPr="0012789D">
        <w:rPr>
          <w:rFonts w:ascii="Segoe UI" w:eastAsia="宋体" w:hAnsi="Segoe UI" w:cs="Segoe UI"/>
          <w:color w:val="333333"/>
          <w:kern w:val="0"/>
          <w:sz w:val="23"/>
          <w:szCs w:val="23"/>
        </w:rPr>
        <w:t> </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a</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b</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区间内分成</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k</w:t>
      </w:r>
      <w:r w:rsidRPr="0012789D">
        <w:rPr>
          <w:rFonts w:ascii="Segoe UI" w:eastAsia="宋体" w:hAnsi="Segoe UI" w:cs="Segoe UI"/>
          <w:color w:val="333333"/>
          <w:kern w:val="0"/>
          <w:sz w:val="23"/>
          <w:szCs w:val="23"/>
        </w:rPr>
        <w:t>份所得到最大分数平方。经思考可得到一下方程：</w:t>
      </w:r>
    </w:p>
    <w:p w14:paraId="0B992575" w14:textId="2E52F2C3" w:rsidR="0012789D" w:rsidRPr="0012789D" w:rsidRDefault="0012789D" w:rsidP="00243EA3">
      <w:pPr>
        <w:widowControl/>
        <w:numPr>
          <w:ilvl w:val="0"/>
          <w:numId w:val="10"/>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对于</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=1</w:t>
      </w:r>
      <w:r w:rsidRPr="0012789D">
        <w:rPr>
          <w:rFonts w:ascii="Segoe UI" w:eastAsia="宋体" w:hAnsi="Segoe UI" w:cs="Segoe UI"/>
          <w:color w:val="333333"/>
          <w:kern w:val="0"/>
          <w:sz w:val="23"/>
          <w:szCs w:val="23"/>
        </w:rPr>
        <w:t>的情况，很显然只要一个二维前缀和维护下就搞定了。</w:t>
      </w:r>
    </w:p>
    <w:p w14:paraId="0D3EB706" w14:textId="1E326F36" w:rsidR="0012789D" w:rsidRPr="0012789D" w:rsidRDefault="0012789D" w:rsidP="00243EA3">
      <w:pPr>
        <w:widowControl/>
        <w:numPr>
          <w:ilvl w:val="0"/>
          <w:numId w:val="10"/>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lastRenderedPageBreak/>
        <w:t>对于</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&gt;1</w:t>
      </w:r>
      <w:r w:rsidRPr="0012789D">
        <w:rPr>
          <w:rFonts w:ascii="Segoe UI" w:eastAsia="宋体" w:hAnsi="Segoe UI" w:cs="Segoe UI"/>
          <w:color w:val="333333"/>
          <w:kern w:val="0"/>
          <w:sz w:val="23"/>
          <w:szCs w:val="23"/>
        </w:rPr>
        <w:t>的情况，我们考虑一个二维断点</w:t>
      </w:r>
      <w:r w:rsidRPr="0012789D">
        <w:rPr>
          <w:rFonts w:ascii="Segoe UI" w:eastAsia="宋体" w:hAnsi="Segoe UI" w:cs="Segoe UI"/>
          <w:color w:val="333333"/>
          <w:kern w:val="0"/>
          <w:sz w:val="23"/>
          <w:szCs w:val="23"/>
        </w:rPr>
        <w:t> </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x</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y</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表示此处横或竖直切一刀。</w:t>
      </w:r>
    </w:p>
    <w:p w14:paraId="3A001987" w14:textId="5B367571" w:rsidR="0012789D" w:rsidRPr="0012789D" w:rsidRDefault="0012789D" w:rsidP="00FD428D">
      <w:pPr>
        <w:widowControl/>
        <w:spacing w:line="0" w:lineRule="atLeast"/>
        <w:jc w:val="left"/>
        <w:rPr>
          <w:rFonts w:ascii="Segoe UI" w:eastAsia="宋体" w:hAnsi="Segoe UI" w:cs="Segoe UI"/>
          <w:color w:val="333333"/>
          <w:kern w:val="0"/>
          <w:sz w:val="23"/>
          <w:szCs w:val="23"/>
        </w:rPr>
      </w:pPr>
      <w:r w:rsidRPr="0012789D">
        <w:rPr>
          <w:rFonts w:ascii="KaTeX_Math" w:eastAsia="宋体" w:hAnsi="KaTeX_Math" w:cs="Times New Roman"/>
          <w:i/>
          <w:iCs/>
          <w:color w:val="333333"/>
          <w:kern w:val="0"/>
          <w:sz w:val="28"/>
          <w:szCs w:val="28"/>
        </w:rPr>
        <w:t>RT</w:t>
      </w:r>
      <w:r w:rsidRPr="0012789D">
        <w:rPr>
          <w:rFonts w:ascii="Times New Roman" w:eastAsia="宋体" w:hAnsi="Times New Roman" w:cs="Times New Roman"/>
          <w:color w:val="333333"/>
          <w:kern w:val="0"/>
          <w:sz w:val="28"/>
          <w:szCs w:val="28"/>
        </w:rPr>
        <w:t>:</w:t>
      </w:r>
      <w:r w:rsidRPr="0012789D">
        <w:rPr>
          <w:rFonts w:ascii="Segoe UI" w:eastAsia="宋体" w:hAnsi="Segoe UI" w:cs="Segoe UI"/>
          <w:noProof/>
          <w:color w:val="333333"/>
          <w:kern w:val="0"/>
          <w:sz w:val="23"/>
          <w:szCs w:val="23"/>
        </w:rPr>
        <w:drawing>
          <wp:inline distT="0" distB="0" distL="0" distR="0" wp14:anchorId="3511F1AA" wp14:editId="0C70E3D2">
            <wp:extent cx="5362575" cy="3067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2575" cy="3067050"/>
                    </a:xfrm>
                    <a:prstGeom prst="rect">
                      <a:avLst/>
                    </a:prstGeom>
                    <a:noFill/>
                    <a:ln>
                      <a:noFill/>
                    </a:ln>
                  </pic:spPr>
                </pic:pic>
              </a:graphicData>
            </a:graphic>
          </wp:inline>
        </w:drawing>
      </w:r>
    </w:p>
    <w:p w14:paraId="30E01A4C"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那么对于切下来的两个矩形，一个我们可以继续切而另一个要丢掉，那么就可以口胡出转移方程：</w:t>
      </w:r>
    </w:p>
    <w:p w14:paraId="0E2210C5" w14:textId="77777777" w:rsidR="00243EA3" w:rsidRPr="00243EA3" w:rsidRDefault="0012789D" w:rsidP="00243EA3">
      <w:pPr>
        <w:widowControl/>
        <w:spacing w:line="0" w:lineRule="atLeast"/>
        <w:ind w:firstLine="20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对于横着切：</w:t>
      </w:r>
      <w:r w:rsidRPr="0012789D">
        <w:rPr>
          <w:rFonts w:ascii="Segoe UI" w:eastAsia="宋体" w:hAnsi="Segoe UI" w:cs="Segoe UI"/>
          <w:color w:val="333333"/>
          <w:kern w:val="0"/>
          <w:sz w:val="23"/>
          <w:szCs w:val="23"/>
        </w:rPr>
        <w:t> </w:t>
      </w:r>
    </w:p>
    <w:p w14:paraId="6C303F41" w14:textId="77777777" w:rsidR="00243EA3" w:rsidRDefault="0012789D" w:rsidP="00243EA3">
      <w:pPr>
        <w:widowControl/>
        <w:spacing w:line="0" w:lineRule="atLeast"/>
        <w:ind w:firstLine="200"/>
        <w:jc w:val="left"/>
        <w:rPr>
          <w:rFonts w:ascii="Segoe UI" w:eastAsia="宋体" w:hAnsi="Segoe UI" w:cs="Segoe UI"/>
          <w:color w:val="333333"/>
          <w:kern w:val="0"/>
          <w:sz w:val="23"/>
          <w:szCs w:val="23"/>
        </w:rPr>
      </w:pP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a</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b</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max</w:t>
      </w:r>
      <w:r w:rsidRPr="0012789D">
        <w:rPr>
          <w:rFonts w:ascii="KaTeX_Size1" w:eastAsia="宋体" w:hAnsi="KaTeX_Size1" w:cs="Times New Roman"/>
          <w:color w:val="333333"/>
          <w:kern w:val="0"/>
          <w:sz w:val="28"/>
          <w:szCs w:val="28"/>
        </w:rPr>
        <w:t>{</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a</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y</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y</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a</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b</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a</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y</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y</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a</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b</w:t>
      </w:r>
      <w:r w:rsidRPr="0012789D">
        <w:rPr>
          <w:rFonts w:ascii="Times New Roman" w:eastAsia="宋体" w:hAnsi="Times New Roman" w:cs="Times New Roman"/>
          <w:color w:val="333333"/>
          <w:kern w:val="0"/>
          <w:sz w:val="28"/>
          <w:szCs w:val="28"/>
        </w:rPr>
        <w:t>][1]</w:t>
      </w:r>
      <w:r w:rsidRPr="0012789D">
        <w:rPr>
          <w:rFonts w:ascii="Times New Roman" w:eastAsia="宋体" w:hAnsi="Times New Roman" w:cs="Times New Roman"/>
          <w:color w:val="333333"/>
          <w:kern w:val="0"/>
          <w:sz w:val="2"/>
          <w:szCs w:val="2"/>
        </w:rPr>
        <w:t>​</w:t>
      </w:r>
      <w:r w:rsidRPr="0012789D">
        <w:rPr>
          <w:rFonts w:ascii="KaTeX_Size1" w:eastAsia="宋体" w:hAnsi="KaTeX_Size1" w:cs="Times New Roman"/>
          <w:color w:val="333333"/>
          <w:kern w:val="0"/>
          <w:sz w:val="28"/>
          <w:szCs w:val="28"/>
        </w:rPr>
        <w:t>}</w:t>
      </w:r>
      <w:r w:rsidRPr="0012789D">
        <w:rPr>
          <w:rFonts w:ascii="Segoe UI" w:eastAsia="宋体" w:hAnsi="Segoe UI" w:cs="Segoe UI"/>
          <w:color w:val="333333"/>
          <w:kern w:val="0"/>
          <w:sz w:val="23"/>
          <w:szCs w:val="23"/>
        </w:rPr>
        <w:t> </w:t>
      </w:r>
    </w:p>
    <w:p w14:paraId="205DAFAD" w14:textId="4BEA078B" w:rsidR="0012789D" w:rsidRPr="0012789D" w:rsidRDefault="0012789D" w:rsidP="00243EA3">
      <w:pPr>
        <w:widowControl/>
        <w:spacing w:line="0" w:lineRule="atLeast"/>
        <w:ind w:firstLine="200"/>
        <w:jc w:val="left"/>
        <w:rPr>
          <w:rFonts w:ascii="Segoe UI" w:eastAsia="宋体" w:hAnsi="Segoe UI" w:cs="Segoe UI"/>
          <w:color w:val="333333"/>
          <w:kern w:val="0"/>
          <w:sz w:val="23"/>
          <w:szCs w:val="23"/>
        </w:rPr>
      </w:pPr>
      <w:r w:rsidRPr="0012789D">
        <w:rPr>
          <w:rFonts w:ascii="Consolas" w:eastAsia="宋体" w:hAnsi="Consolas" w:cs="宋体"/>
          <w:color w:val="C7254E"/>
          <w:kern w:val="0"/>
          <w:sz w:val="24"/>
          <w:szCs w:val="24"/>
          <w:shd w:val="clear" w:color="auto" w:fill="F8F8F8"/>
        </w:rPr>
        <w:t>↑</w:t>
      </w:r>
      <w:r w:rsidRPr="0012789D">
        <w:rPr>
          <w:rFonts w:ascii="Consolas" w:eastAsia="宋体" w:hAnsi="Consolas" w:cs="宋体"/>
          <w:color w:val="C7254E"/>
          <w:kern w:val="0"/>
          <w:sz w:val="24"/>
          <w:szCs w:val="24"/>
          <w:shd w:val="clear" w:color="auto" w:fill="F8F8F8"/>
        </w:rPr>
        <w:t>这是分别考虑继续切下面的矩形还是切上面的矩形</w:t>
      </w:r>
    </w:p>
    <w:p w14:paraId="6E5B2A2B" w14:textId="77777777" w:rsidR="00243EA3" w:rsidRPr="00243EA3" w:rsidRDefault="0012789D" w:rsidP="00243EA3">
      <w:pPr>
        <w:widowControl/>
        <w:spacing w:line="0" w:lineRule="atLeast"/>
        <w:ind w:firstLine="20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对于竖着切：</w:t>
      </w:r>
      <w:r w:rsidRPr="0012789D">
        <w:rPr>
          <w:rFonts w:ascii="Times New Roman" w:eastAsia="宋体" w:hAnsi="Times New Roman" w:cs="Times New Roman"/>
          <w:color w:val="333333"/>
          <w:kern w:val="0"/>
          <w:sz w:val="28"/>
          <w:szCs w:val="28"/>
          <w:bdr w:val="none" w:sz="0" w:space="0" w:color="auto" w:frame="1"/>
        </w:rPr>
        <w:t xml:space="preserve"> </w:t>
      </w:r>
    </w:p>
    <w:p w14:paraId="3ED78516" w14:textId="77777777" w:rsidR="00243EA3" w:rsidRDefault="0012789D" w:rsidP="00243EA3">
      <w:pPr>
        <w:widowControl/>
        <w:spacing w:line="0" w:lineRule="atLeast"/>
        <w:ind w:firstLine="200"/>
        <w:jc w:val="left"/>
        <w:rPr>
          <w:rFonts w:ascii="Segoe UI" w:eastAsia="宋体" w:hAnsi="Segoe UI" w:cs="Segoe UI"/>
          <w:color w:val="333333"/>
          <w:kern w:val="0"/>
          <w:sz w:val="23"/>
          <w:szCs w:val="23"/>
        </w:rPr>
      </w:pP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a</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b</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max</w:t>
      </w:r>
      <w:r w:rsidRPr="0012789D">
        <w:rPr>
          <w:rFonts w:ascii="KaTeX_Size1" w:eastAsia="宋体" w:hAnsi="KaTeX_Size1" w:cs="Times New Roman"/>
          <w:color w:val="333333"/>
          <w:kern w:val="0"/>
          <w:sz w:val="28"/>
          <w:szCs w:val="28"/>
        </w:rPr>
        <w:t>{</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x</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b</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x</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a</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b</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x</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b</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x</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a</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b</w:t>
      </w:r>
      <w:r w:rsidRPr="0012789D">
        <w:rPr>
          <w:rFonts w:ascii="Times New Roman" w:eastAsia="宋体" w:hAnsi="Times New Roman" w:cs="Times New Roman"/>
          <w:color w:val="333333"/>
          <w:kern w:val="0"/>
          <w:sz w:val="28"/>
          <w:szCs w:val="28"/>
        </w:rPr>
        <w:t>][1]</w:t>
      </w:r>
      <w:r w:rsidRPr="0012789D">
        <w:rPr>
          <w:rFonts w:ascii="Times New Roman" w:eastAsia="宋体" w:hAnsi="Times New Roman" w:cs="Times New Roman"/>
          <w:color w:val="333333"/>
          <w:kern w:val="0"/>
          <w:sz w:val="2"/>
          <w:szCs w:val="2"/>
        </w:rPr>
        <w:t>​</w:t>
      </w:r>
      <w:r w:rsidRPr="0012789D">
        <w:rPr>
          <w:rFonts w:ascii="KaTeX_Size1" w:eastAsia="宋体" w:hAnsi="KaTeX_Size1" w:cs="Times New Roman"/>
          <w:color w:val="333333"/>
          <w:kern w:val="0"/>
          <w:sz w:val="28"/>
          <w:szCs w:val="28"/>
        </w:rPr>
        <w:t>}</w:t>
      </w:r>
      <w:r w:rsidRPr="0012789D">
        <w:rPr>
          <w:rFonts w:ascii="Segoe UI" w:eastAsia="宋体" w:hAnsi="Segoe UI" w:cs="Segoe UI"/>
          <w:color w:val="333333"/>
          <w:kern w:val="0"/>
          <w:sz w:val="23"/>
          <w:szCs w:val="23"/>
        </w:rPr>
        <w:t> </w:t>
      </w:r>
    </w:p>
    <w:p w14:paraId="45294010" w14:textId="196B2783" w:rsidR="0012789D" w:rsidRPr="0012789D" w:rsidRDefault="0012789D" w:rsidP="00243EA3">
      <w:pPr>
        <w:widowControl/>
        <w:spacing w:line="0" w:lineRule="atLeast"/>
        <w:ind w:firstLine="200"/>
        <w:jc w:val="left"/>
        <w:rPr>
          <w:rFonts w:ascii="Segoe UI" w:eastAsia="宋体" w:hAnsi="Segoe UI" w:cs="Segoe UI"/>
          <w:color w:val="333333"/>
          <w:kern w:val="0"/>
          <w:sz w:val="23"/>
          <w:szCs w:val="23"/>
        </w:rPr>
      </w:pPr>
      <w:r w:rsidRPr="0012789D">
        <w:rPr>
          <w:rFonts w:ascii="Consolas" w:eastAsia="宋体" w:hAnsi="Consolas" w:cs="宋体"/>
          <w:color w:val="C7254E"/>
          <w:kern w:val="0"/>
          <w:sz w:val="24"/>
          <w:szCs w:val="24"/>
          <w:shd w:val="clear" w:color="auto" w:fill="F8F8F8"/>
        </w:rPr>
        <w:t>↑</w:t>
      </w:r>
      <w:r w:rsidRPr="0012789D">
        <w:rPr>
          <w:rFonts w:ascii="Consolas" w:eastAsia="宋体" w:hAnsi="Consolas" w:cs="宋体"/>
          <w:color w:val="C7254E"/>
          <w:kern w:val="0"/>
          <w:sz w:val="24"/>
          <w:szCs w:val="24"/>
          <w:shd w:val="clear" w:color="auto" w:fill="F8F8F8"/>
        </w:rPr>
        <w:t>这是分别考虑继续切右面的矩形还是切左面的矩形</w:t>
      </w:r>
    </w:p>
    <w:p w14:paraId="5A8B72D6" w14:textId="31C310D6"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然后答案就是</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[1][1][8][8][</w:t>
      </w:r>
      <w:r w:rsidRPr="0012789D">
        <w:rPr>
          <w:rFonts w:ascii="KaTeX_Math" w:eastAsia="宋体" w:hAnsi="KaTeX_Math" w:cs="Times New Roman"/>
          <w:i/>
          <w:iCs/>
          <w:color w:val="333333"/>
          <w:kern w:val="0"/>
          <w:sz w:val="28"/>
          <w:szCs w:val="28"/>
        </w:rPr>
        <w:t>n</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，看起来十分复杂但是思路很直。</w:t>
      </w:r>
    </w:p>
    <w:p w14:paraId="32C17175" w14:textId="188873D0" w:rsidR="0012789D" w:rsidRPr="00FD428D" w:rsidRDefault="0012789D" w:rsidP="004A08B2">
      <w:pPr>
        <w:pStyle w:val="1"/>
      </w:pPr>
      <w:r w:rsidRPr="00FD428D">
        <w:t>状压DP</w:t>
      </w:r>
    </w:p>
    <w:p w14:paraId="45CFC31C" w14:textId="2252F5B1" w:rsidR="00243EA3" w:rsidRPr="00FD428D" w:rsidRDefault="00243EA3" w:rsidP="00FD428D">
      <w:pPr>
        <w:pStyle w:val="3"/>
      </w:pPr>
      <w:r w:rsidRPr="00FD428D">
        <w:rPr>
          <w:rFonts w:hint="eastAsia"/>
        </w:rPr>
        <w:t>详见：</w:t>
      </w:r>
      <w:hyperlink r:id="rId20" w:history="1">
        <w:r w:rsidR="00FD428D" w:rsidRPr="00FD428D">
          <w:rPr>
            <w:rStyle w:val="ab"/>
            <w:rFonts w:hint="eastAsia"/>
            <w:color w:val="auto"/>
            <w:highlight w:val="yellow"/>
          </w:rPr>
          <w:t>状态压缩动态规划</w:t>
        </w:r>
        <w:r w:rsidR="00FD428D" w:rsidRPr="00FD428D">
          <w:rPr>
            <w:rStyle w:val="ab"/>
            <w:color w:val="auto"/>
            <w:highlight w:val="yellow"/>
          </w:rPr>
          <w:t>.docx</w:t>
        </w:r>
      </w:hyperlink>
    </w:p>
    <w:p w14:paraId="6D4C9F30" w14:textId="77777777" w:rsidR="0012789D" w:rsidRPr="0012789D" w:rsidRDefault="00715987" w:rsidP="00243EA3">
      <w:pPr>
        <w:widowControl/>
        <w:spacing w:line="0" w:lineRule="atLeast"/>
        <w:ind w:firstLineChars="200" w:firstLine="420"/>
        <w:jc w:val="left"/>
        <w:rPr>
          <w:rFonts w:ascii="Segoe UI" w:eastAsia="宋体" w:hAnsi="Segoe UI" w:cs="Segoe UI"/>
          <w:color w:val="333333"/>
          <w:kern w:val="0"/>
          <w:sz w:val="23"/>
          <w:szCs w:val="23"/>
        </w:rPr>
      </w:pPr>
      <w:hyperlink r:id="rId21" w:history="1">
        <w:r w:rsidR="0012789D" w:rsidRPr="0012789D">
          <w:rPr>
            <w:rFonts w:ascii="Segoe UI" w:eastAsia="宋体" w:hAnsi="Segoe UI" w:cs="Segoe UI"/>
            <w:color w:val="0E90D2"/>
            <w:kern w:val="0"/>
            <w:sz w:val="23"/>
            <w:szCs w:val="23"/>
            <w:u w:val="single"/>
          </w:rPr>
          <w:t>2017</w:t>
        </w:r>
        <w:r w:rsidR="0012789D" w:rsidRPr="0012789D">
          <w:rPr>
            <w:rFonts w:ascii="Segoe UI" w:eastAsia="宋体" w:hAnsi="Segoe UI" w:cs="Segoe UI"/>
            <w:color w:val="0E90D2"/>
            <w:kern w:val="0"/>
            <w:sz w:val="23"/>
            <w:szCs w:val="23"/>
            <w:u w:val="single"/>
          </w:rPr>
          <w:t>年的宝藏啊！</w:t>
        </w:r>
      </w:hyperlink>
      <w:r w:rsidR="0012789D" w:rsidRPr="0012789D">
        <w:rPr>
          <w:rFonts w:ascii="Segoe UI" w:eastAsia="宋体" w:hAnsi="Segoe UI" w:cs="Segoe UI"/>
          <w:color w:val="333333"/>
          <w:kern w:val="0"/>
          <w:sz w:val="23"/>
          <w:szCs w:val="23"/>
        </w:rPr>
        <w:t>虽然暴力踩标算但他好歹是标算啊！</w:t>
      </w:r>
    </w:p>
    <w:p w14:paraId="2F83DAF1" w14:textId="68F9EF9E"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我们这里先给出状压</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的定义：对于某集合</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S</w:t>
      </w:r>
      <w:r w:rsidRPr="0012789D">
        <w:rPr>
          <w:rFonts w:ascii="Segoe UI" w:eastAsia="宋体" w:hAnsi="Segoe UI" w:cs="Segoe UI"/>
          <w:color w:val="333333"/>
          <w:kern w:val="0"/>
          <w:sz w:val="23"/>
          <w:szCs w:val="23"/>
        </w:rPr>
        <w:t>可以由其子集合</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S</w:t>
      </w:r>
      <w:r w:rsidRPr="0012789D">
        <w:rPr>
          <w:rFonts w:ascii="KaTeX_Math" w:eastAsia="宋体" w:hAnsi="KaTeX_Math" w:cs="Times New Roman"/>
          <w:i/>
          <w:iCs/>
          <w:color w:val="333333"/>
          <w:kern w:val="0"/>
          <w:sz w:val="20"/>
          <w:szCs w:val="20"/>
        </w:rPr>
        <w:t>I</w:t>
      </w:r>
      <w:r w:rsidRPr="0012789D">
        <w:rPr>
          <w:rFonts w:ascii="Times New Roman" w:eastAsia="宋体" w:hAnsi="Times New Roman" w:cs="Times New Roman"/>
          <w:color w:val="333333"/>
          <w:kern w:val="0"/>
          <w:sz w:val="2"/>
          <w:szCs w:val="2"/>
        </w:rPr>
        <w:t>​</w:t>
      </w:r>
      <w:r w:rsidRPr="0012789D">
        <w:rPr>
          <w:rFonts w:ascii="Segoe UI" w:eastAsia="宋体" w:hAnsi="Segoe UI" w:cs="Segoe UI"/>
          <w:color w:val="333333"/>
          <w:kern w:val="0"/>
          <w:sz w:val="23"/>
          <w:szCs w:val="23"/>
        </w:rPr>
        <w:t>转移而来，即为状压</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w:t>
      </w:r>
    </w:p>
    <w:p w14:paraId="7073159B" w14:textId="346803F9"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由于状压</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中维护的状态是集合，其元素的表示我们要想做到快捷而方便的转移，最好用二进制表示。如对于一排</w:t>
      </w:r>
      <w:r w:rsidRPr="0012789D">
        <w:rPr>
          <w:rFonts w:ascii="Segoe UI" w:eastAsia="宋体" w:hAnsi="Segoe UI" w:cs="Segoe UI"/>
          <w:color w:val="333333"/>
          <w:kern w:val="0"/>
          <w:sz w:val="23"/>
          <w:szCs w:val="23"/>
        </w:rPr>
        <w:t>4</w:t>
      </w:r>
      <w:r w:rsidRPr="0012789D">
        <w:rPr>
          <w:rFonts w:ascii="Segoe UI" w:eastAsia="宋体" w:hAnsi="Segoe UI" w:cs="Segoe UI"/>
          <w:color w:val="333333"/>
          <w:kern w:val="0"/>
          <w:sz w:val="23"/>
          <w:szCs w:val="23"/>
        </w:rPr>
        <w:t>盏灯分别为开开关开，用二进制表示即为</w:t>
      </w:r>
      <w:r w:rsidRPr="0012789D">
        <w:rPr>
          <w:rFonts w:ascii="Segoe UI" w:eastAsia="宋体" w:hAnsi="Segoe UI" w:cs="Segoe UI"/>
          <w:color w:val="333333"/>
          <w:kern w:val="0"/>
          <w:sz w:val="23"/>
          <w:szCs w:val="23"/>
        </w:rPr>
        <w:t> </w:t>
      </w:r>
      <w:r w:rsidR="00FD428D" w:rsidRPr="0012789D">
        <w:rPr>
          <w:rFonts w:ascii="Times New Roman" w:eastAsia="宋体" w:hAnsi="Times New Roman" w:cs="Times New Roman"/>
          <w:color w:val="333333"/>
          <w:kern w:val="0"/>
          <w:sz w:val="28"/>
          <w:szCs w:val="28"/>
        </w:rPr>
        <w:t xml:space="preserve"> </w:t>
      </w:r>
      <w:r w:rsidRPr="0012789D">
        <w:rPr>
          <w:rFonts w:ascii="Times New Roman" w:eastAsia="宋体" w:hAnsi="Times New Roman" w:cs="Times New Roman"/>
          <w:color w:val="333333"/>
          <w:kern w:val="0"/>
          <w:sz w:val="28"/>
          <w:szCs w:val="28"/>
        </w:rPr>
        <w:t>(1101)</w:t>
      </w:r>
      <w:r w:rsidRPr="0012789D">
        <w:rPr>
          <w:rFonts w:ascii="Times New Roman" w:eastAsia="宋体" w:hAnsi="Times New Roman" w:cs="Times New Roman"/>
          <w:color w:val="333333"/>
          <w:kern w:val="0"/>
          <w:sz w:val="20"/>
          <w:szCs w:val="20"/>
        </w:rPr>
        <w:t>2</w:t>
      </w:r>
      <w:r w:rsidRPr="0012789D">
        <w:rPr>
          <w:rFonts w:ascii="Times New Roman" w:eastAsia="宋体" w:hAnsi="Times New Roman" w:cs="Times New Roman"/>
          <w:color w:val="333333"/>
          <w:kern w:val="0"/>
          <w:sz w:val="2"/>
          <w:szCs w:val="2"/>
        </w:rPr>
        <w:t>​</w:t>
      </w:r>
      <w:r w:rsidRPr="0012789D">
        <w:rPr>
          <w:rFonts w:ascii="Segoe UI" w:eastAsia="宋体" w:hAnsi="Segoe UI" w:cs="Segoe UI"/>
          <w:color w:val="333333"/>
          <w:kern w:val="0"/>
          <w:sz w:val="23"/>
          <w:szCs w:val="23"/>
        </w:rPr>
        <w:t>，写在</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中即为</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=13</w:t>
      </w:r>
      <w:r w:rsidRPr="0012789D">
        <w:rPr>
          <w:rFonts w:ascii="Segoe UI" w:eastAsia="宋体" w:hAnsi="Segoe UI" w:cs="Segoe UI"/>
          <w:color w:val="333333"/>
          <w:kern w:val="0"/>
          <w:sz w:val="23"/>
          <w:szCs w:val="23"/>
        </w:rPr>
        <w:t>。</w:t>
      </w:r>
    </w:p>
    <w:p w14:paraId="0A10D525" w14:textId="6935CDA0"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lastRenderedPageBreak/>
        <w:t>由于二进制大小的限制，当</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n</w:t>
      </w:r>
      <w:r w:rsidRPr="0012789D">
        <w:rPr>
          <w:rFonts w:ascii="Times New Roman" w:eastAsia="宋体" w:hAnsi="Times New Roman" w:cs="Times New Roman"/>
          <w:color w:val="333333"/>
          <w:kern w:val="0"/>
          <w:sz w:val="28"/>
          <w:szCs w:val="28"/>
        </w:rPr>
        <w:t>=23</w:t>
      </w:r>
      <w:r w:rsidRPr="0012789D">
        <w:rPr>
          <w:rFonts w:ascii="Segoe UI" w:eastAsia="宋体" w:hAnsi="Segoe UI" w:cs="Segoe UI"/>
          <w:color w:val="333333"/>
          <w:kern w:val="0"/>
          <w:sz w:val="23"/>
          <w:szCs w:val="23"/>
        </w:rPr>
        <w:t>的时候就已经百万了，这导致状压</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的数据范围都很小。</w:t>
      </w:r>
      <w:del w:id="1" w:author="Unknown">
        <w:r w:rsidRPr="0012789D">
          <w:rPr>
            <w:rFonts w:ascii="Segoe UI" w:eastAsia="宋体" w:hAnsi="Segoe UI" w:cs="Segoe UI"/>
            <w:color w:val="333333"/>
            <w:kern w:val="0"/>
            <w:sz w:val="23"/>
            <w:szCs w:val="23"/>
          </w:rPr>
          <w:delText>这表明当你看到一题数据范围很小而且爆搜不可做时候就上状压准没错。</w:delText>
        </w:r>
      </w:del>
    </w:p>
    <w:p w14:paraId="42CDAD68" w14:textId="77777777" w:rsidR="0012789D" w:rsidRPr="0012789D" w:rsidRDefault="0012789D" w:rsidP="00FD428D">
      <w:pPr>
        <w:pStyle w:val="3"/>
      </w:pPr>
      <w:r w:rsidRPr="0012789D">
        <w:t>前置芝士：位运算</w:t>
      </w:r>
    </w:p>
    <w:p w14:paraId="678234C3"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首先你要知道二进制的状态集合都是通过位运算来建立关系的，就是说只有学了位运算你才能学状压。</w:t>
      </w:r>
    </w:p>
    <w:p w14:paraId="092F0FB5" w14:textId="102BDA9A"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其次你应该知道位运算的时间复杂度是</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O</w:t>
      </w:r>
      <w:r w:rsidRPr="0012789D">
        <w:rPr>
          <w:rFonts w:ascii="Times New Roman" w:eastAsia="宋体" w:hAnsi="Times New Roman" w:cs="Times New Roman"/>
          <w:color w:val="333333"/>
          <w:kern w:val="0"/>
          <w:sz w:val="28"/>
          <w:szCs w:val="28"/>
        </w:rPr>
        <w:t>(1)</w:t>
      </w:r>
      <w:r w:rsidRPr="0012789D">
        <w:rPr>
          <w:rFonts w:ascii="Segoe UI" w:eastAsia="宋体" w:hAnsi="Segoe UI" w:cs="Segoe UI"/>
          <w:color w:val="333333"/>
          <w:kern w:val="0"/>
          <w:sz w:val="23"/>
          <w:szCs w:val="23"/>
        </w:rPr>
        <w:t>的，也就是说只有熟练运用位运算，你才能使你的程序跑的飞快，这个在其他算法的程序也常常使用。</w:t>
      </w:r>
    </w:p>
    <w:p w14:paraId="6D7A57AF"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具体的有啥种类的位运算看下</w:t>
      </w:r>
      <w:hyperlink r:id="rId22" w:history="1">
        <w:r w:rsidRPr="0012789D">
          <w:rPr>
            <w:rFonts w:ascii="Segoe UI" w:eastAsia="宋体" w:hAnsi="Segoe UI" w:cs="Segoe UI"/>
            <w:color w:val="0E90D2"/>
            <w:kern w:val="0"/>
            <w:sz w:val="23"/>
            <w:szCs w:val="23"/>
            <w:u w:val="single"/>
          </w:rPr>
          <w:t>随便在网上找的博客</w:t>
        </w:r>
      </w:hyperlink>
      <w:r w:rsidRPr="0012789D">
        <w:rPr>
          <w:rFonts w:ascii="Segoe UI" w:eastAsia="宋体" w:hAnsi="Segoe UI" w:cs="Segoe UI"/>
          <w:color w:val="333333"/>
          <w:kern w:val="0"/>
          <w:sz w:val="23"/>
          <w:szCs w:val="23"/>
        </w:rPr>
        <w:t> </w:t>
      </w:r>
      <w:r w:rsidRPr="0012789D">
        <w:rPr>
          <w:rFonts w:ascii="Segoe UI" w:eastAsia="宋体" w:hAnsi="Segoe UI" w:cs="Segoe UI"/>
          <w:color w:val="333333"/>
          <w:kern w:val="0"/>
          <w:sz w:val="23"/>
          <w:szCs w:val="23"/>
        </w:rPr>
        <w:t>就行了，主要是给出一些常用手段，大家可以结合定义摸索：</w:t>
      </w:r>
    </w:p>
    <w:p w14:paraId="0982D8FA" w14:textId="4A4B1B81" w:rsidR="0012789D" w:rsidRPr="0012789D" w:rsidRDefault="0012789D" w:rsidP="00243EA3">
      <w:pPr>
        <w:widowControl/>
        <w:numPr>
          <w:ilvl w:val="0"/>
          <w:numId w:val="13"/>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判断状态</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A</w:t>
      </w:r>
      <w:r w:rsidRPr="0012789D">
        <w:rPr>
          <w:rFonts w:ascii="Segoe UI" w:eastAsia="宋体" w:hAnsi="Segoe UI" w:cs="Segoe UI"/>
          <w:color w:val="333333"/>
          <w:kern w:val="0"/>
          <w:sz w:val="23"/>
          <w:szCs w:val="23"/>
        </w:rPr>
        <w:t>和状态</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B</w:t>
      </w:r>
      <w:r w:rsidRPr="0012789D">
        <w:rPr>
          <w:rFonts w:ascii="Segoe UI" w:eastAsia="宋体" w:hAnsi="Segoe UI" w:cs="Segoe UI"/>
          <w:color w:val="333333"/>
          <w:kern w:val="0"/>
          <w:sz w:val="23"/>
          <w:szCs w:val="23"/>
        </w:rPr>
        <w:t>是否有重合</w:t>
      </w:r>
      <w:r w:rsidRPr="0012789D">
        <w:rPr>
          <w:rFonts w:ascii="Segoe UI" w:eastAsia="宋体" w:hAnsi="Segoe UI" w:cs="Segoe UI"/>
          <w:color w:val="333333"/>
          <w:kern w:val="0"/>
          <w:sz w:val="23"/>
          <w:szCs w:val="23"/>
        </w:rPr>
        <w:t>1</w:t>
      </w:r>
      <w:r w:rsidRPr="0012789D">
        <w:rPr>
          <w:rFonts w:ascii="Segoe UI" w:eastAsia="宋体" w:hAnsi="Segoe UI" w:cs="Segoe UI"/>
          <w:color w:val="333333"/>
          <w:kern w:val="0"/>
          <w:sz w:val="23"/>
          <w:szCs w:val="23"/>
        </w:rPr>
        <w:t>的部分：</w:t>
      </w:r>
      <w:r w:rsidRPr="0012789D">
        <w:rPr>
          <w:rFonts w:ascii="Segoe UI" w:eastAsia="宋体" w:hAnsi="Segoe UI" w:cs="Segoe UI"/>
          <w:color w:val="333333"/>
          <w:kern w:val="0"/>
          <w:sz w:val="23"/>
          <w:szCs w:val="23"/>
        </w:rPr>
        <w:t> </w:t>
      </w:r>
      <w:r w:rsidRPr="0012789D">
        <w:rPr>
          <w:rFonts w:ascii="Consolas" w:eastAsia="宋体" w:hAnsi="Consolas" w:cs="宋体"/>
          <w:color w:val="C7254E"/>
          <w:kern w:val="0"/>
          <w:sz w:val="24"/>
          <w:szCs w:val="24"/>
          <w:shd w:val="clear" w:color="auto" w:fill="F8F8F8"/>
        </w:rPr>
        <w:t>~(a^b)==0</w:t>
      </w:r>
    </w:p>
    <w:p w14:paraId="7BCAA0CB" w14:textId="13227175" w:rsidR="0012789D" w:rsidRPr="0012789D" w:rsidRDefault="0012789D" w:rsidP="00243EA3">
      <w:pPr>
        <w:widowControl/>
        <w:numPr>
          <w:ilvl w:val="0"/>
          <w:numId w:val="13"/>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判断状态</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A</w:t>
      </w:r>
      <w:r w:rsidRPr="0012789D">
        <w:rPr>
          <w:rFonts w:ascii="Segoe UI" w:eastAsia="宋体" w:hAnsi="Segoe UI" w:cs="Segoe UI"/>
          <w:color w:val="333333"/>
          <w:kern w:val="0"/>
          <w:sz w:val="23"/>
          <w:szCs w:val="23"/>
        </w:rPr>
        <w:t>和状态</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B</w:t>
      </w:r>
      <w:r w:rsidRPr="0012789D">
        <w:rPr>
          <w:rFonts w:ascii="Segoe UI" w:eastAsia="宋体" w:hAnsi="Segoe UI" w:cs="Segoe UI"/>
          <w:color w:val="333333"/>
          <w:kern w:val="0"/>
          <w:sz w:val="23"/>
          <w:szCs w:val="23"/>
        </w:rPr>
        <w:t>在</w:t>
      </w:r>
      <w:r w:rsidRPr="0012789D">
        <w:rPr>
          <w:rFonts w:ascii="Segoe UI" w:eastAsia="宋体" w:hAnsi="Segoe UI" w:cs="Segoe UI"/>
          <w:color w:val="333333"/>
          <w:kern w:val="0"/>
          <w:sz w:val="23"/>
          <w:szCs w:val="23"/>
        </w:rPr>
        <w:t> </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是否共为</w:t>
      </w:r>
      <w:r w:rsidRPr="0012789D">
        <w:rPr>
          <w:rFonts w:ascii="Segoe UI" w:eastAsia="宋体" w:hAnsi="Segoe UI" w:cs="Segoe UI"/>
          <w:color w:val="333333"/>
          <w:kern w:val="0"/>
          <w:sz w:val="23"/>
          <w:szCs w:val="23"/>
        </w:rPr>
        <w:t>1</w:t>
      </w:r>
      <w:r w:rsidRPr="0012789D">
        <w:rPr>
          <w:rFonts w:ascii="Segoe UI" w:eastAsia="宋体" w:hAnsi="Segoe UI" w:cs="Segoe UI"/>
          <w:color w:val="333333"/>
          <w:kern w:val="0"/>
          <w:sz w:val="23"/>
          <w:szCs w:val="23"/>
        </w:rPr>
        <w:t>：</w:t>
      </w:r>
      <w:r w:rsidRPr="0012789D">
        <w:rPr>
          <w:rFonts w:ascii="Segoe UI" w:eastAsia="宋体" w:hAnsi="Segoe UI" w:cs="Segoe UI"/>
          <w:color w:val="333333"/>
          <w:kern w:val="0"/>
          <w:sz w:val="23"/>
          <w:szCs w:val="23"/>
        </w:rPr>
        <w:t> </w:t>
      </w:r>
      <w:r w:rsidRPr="0012789D">
        <w:rPr>
          <w:rFonts w:ascii="Consolas" w:eastAsia="宋体" w:hAnsi="Consolas" w:cs="宋体"/>
          <w:color w:val="C7254E"/>
          <w:kern w:val="0"/>
          <w:sz w:val="24"/>
          <w:szCs w:val="24"/>
          <w:shd w:val="clear" w:color="auto" w:fill="F8F8F8"/>
        </w:rPr>
        <w:t>a&amp;(1&lt;&lt;i) &amp;&amp; b&amp;(1&lt;&lt;j)</w:t>
      </w:r>
    </w:p>
    <w:p w14:paraId="278791DF" w14:textId="1B7B7B57" w:rsidR="0012789D" w:rsidRPr="0012789D" w:rsidRDefault="0012789D" w:rsidP="00243EA3">
      <w:pPr>
        <w:widowControl/>
        <w:numPr>
          <w:ilvl w:val="0"/>
          <w:numId w:val="13"/>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判断状态</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A</w:t>
      </w:r>
      <w:r w:rsidRPr="0012789D">
        <w:rPr>
          <w:rFonts w:ascii="Segoe UI" w:eastAsia="宋体" w:hAnsi="Segoe UI" w:cs="Segoe UI"/>
          <w:color w:val="333333"/>
          <w:kern w:val="0"/>
          <w:sz w:val="23"/>
          <w:szCs w:val="23"/>
        </w:rPr>
        <w:t>是否包含第</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i</w:t>
      </w:r>
      <w:r w:rsidRPr="0012789D">
        <w:rPr>
          <w:rFonts w:ascii="Segoe UI" w:eastAsia="宋体" w:hAnsi="Segoe UI" w:cs="Segoe UI"/>
          <w:color w:val="333333"/>
          <w:kern w:val="0"/>
          <w:sz w:val="23"/>
          <w:szCs w:val="23"/>
        </w:rPr>
        <w:t>位元素：</w:t>
      </w:r>
      <w:r w:rsidRPr="0012789D">
        <w:rPr>
          <w:rFonts w:ascii="Consolas" w:eastAsia="宋体" w:hAnsi="Consolas" w:cs="宋体"/>
          <w:color w:val="C7254E"/>
          <w:kern w:val="0"/>
          <w:sz w:val="24"/>
          <w:szCs w:val="24"/>
          <w:shd w:val="clear" w:color="auto" w:fill="F8F8F8"/>
        </w:rPr>
        <w:t>a|(1&lt;&lt;i) == a or a&amp;(1&lt;&lt;i)==1</w:t>
      </w:r>
    </w:p>
    <w:p w14:paraId="16F3D0E3" w14:textId="47EAF310" w:rsidR="0012789D" w:rsidRPr="0012789D" w:rsidRDefault="0012789D" w:rsidP="00243EA3">
      <w:pPr>
        <w:widowControl/>
        <w:numPr>
          <w:ilvl w:val="0"/>
          <w:numId w:val="13"/>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判断状态</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A</w:t>
      </w:r>
      <w:r w:rsidRPr="0012789D">
        <w:rPr>
          <w:rFonts w:ascii="Segoe UI" w:eastAsia="宋体" w:hAnsi="Segoe UI" w:cs="Segoe UI"/>
          <w:color w:val="333333"/>
          <w:kern w:val="0"/>
          <w:sz w:val="23"/>
          <w:szCs w:val="23"/>
        </w:rPr>
        <w:t>是否包含状态</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B</w:t>
      </w:r>
      <w:r w:rsidRPr="0012789D">
        <w:rPr>
          <w:rFonts w:ascii="Segoe UI" w:eastAsia="宋体" w:hAnsi="Segoe UI" w:cs="Segoe UI"/>
          <w:color w:val="333333"/>
          <w:kern w:val="0"/>
          <w:sz w:val="23"/>
          <w:szCs w:val="23"/>
        </w:rPr>
        <w:t>：</w:t>
      </w:r>
      <w:r w:rsidRPr="0012789D">
        <w:rPr>
          <w:rFonts w:ascii="Consolas" w:eastAsia="宋体" w:hAnsi="Consolas" w:cs="宋体"/>
          <w:color w:val="C7254E"/>
          <w:kern w:val="0"/>
          <w:sz w:val="24"/>
          <w:szCs w:val="24"/>
          <w:shd w:val="clear" w:color="auto" w:fill="F8F8F8"/>
        </w:rPr>
        <w:t>a|b == a</w:t>
      </w:r>
    </w:p>
    <w:p w14:paraId="22A142C6" w14:textId="05C30238" w:rsidR="0012789D" w:rsidRPr="0012789D" w:rsidRDefault="0012789D" w:rsidP="00243EA3">
      <w:pPr>
        <w:widowControl/>
        <w:numPr>
          <w:ilvl w:val="0"/>
          <w:numId w:val="13"/>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判断状态</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A</w:t>
      </w:r>
      <w:r w:rsidRPr="0012789D">
        <w:rPr>
          <w:rFonts w:ascii="Segoe UI" w:eastAsia="宋体" w:hAnsi="Segoe UI" w:cs="Segoe UI"/>
          <w:color w:val="333333"/>
          <w:kern w:val="0"/>
          <w:sz w:val="23"/>
          <w:szCs w:val="23"/>
        </w:rPr>
        <w:t>是否有相邻</w:t>
      </w:r>
      <w:r w:rsidRPr="0012789D">
        <w:rPr>
          <w:rFonts w:ascii="Segoe UI" w:eastAsia="宋体" w:hAnsi="Segoe UI" w:cs="Segoe UI"/>
          <w:color w:val="333333"/>
          <w:kern w:val="0"/>
          <w:sz w:val="23"/>
          <w:szCs w:val="23"/>
        </w:rPr>
        <w:t>1</w:t>
      </w:r>
      <w:r w:rsidRPr="0012789D">
        <w:rPr>
          <w:rFonts w:ascii="Segoe UI" w:eastAsia="宋体" w:hAnsi="Segoe UI" w:cs="Segoe UI"/>
          <w:color w:val="333333"/>
          <w:kern w:val="0"/>
          <w:sz w:val="23"/>
          <w:szCs w:val="23"/>
        </w:rPr>
        <w:t>：</w:t>
      </w:r>
      <w:r w:rsidRPr="0012789D">
        <w:rPr>
          <w:rFonts w:ascii="Consolas" w:eastAsia="宋体" w:hAnsi="Consolas" w:cs="宋体"/>
          <w:color w:val="C7254E"/>
          <w:kern w:val="0"/>
          <w:sz w:val="24"/>
          <w:szCs w:val="24"/>
          <w:shd w:val="clear" w:color="auto" w:fill="F8F8F8"/>
        </w:rPr>
        <w:t>a&amp;(a&gt;&gt;1) || a&amp;(a&lt;&lt;1)</w:t>
      </w:r>
    </w:p>
    <w:p w14:paraId="1F8B6326" w14:textId="2B6755CB" w:rsidR="0012789D" w:rsidRPr="0012789D" w:rsidRDefault="0012789D" w:rsidP="00243EA3">
      <w:pPr>
        <w:widowControl/>
        <w:numPr>
          <w:ilvl w:val="0"/>
          <w:numId w:val="13"/>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判断状态</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A</w:t>
      </w:r>
      <w:r w:rsidRPr="0012789D">
        <w:rPr>
          <w:rFonts w:ascii="Segoe UI" w:eastAsia="宋体" w:hAnsi="Segoe UI" w:cs="Segoe UI"/>
          <w:color w:val="333333"/>
          <w:kern w:val="0"/>
          <w:sz w:val="23"/>
          <w:szCs w:val="23"/>
        </w:rPr>
        <w:t>是否满足全集</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S</w:t>
      </w:r>
      <w:r w:rsidRPr="0012789D">
        <w:rPr>
          <w:rFonts w:ascii="Segoe UI" w:eastAsia="宋体" w:hAnsi="Segoe UI" w:cs="Segoe UI"/>
          <w:color w:val="333333"/>
          <w:kern w:val="0"/>
          <w:sz w:val="23"/>
          <w:szCs w:val="23"/>
        </w:rPr>
        <w:t>: </w:t>
      </w:r>
      <w:r w:rsidRPr="0012789D">
        <w:rPr>
          <w:rFonts w:ascii="Consolas" w:eastAsia="宋体" w:hAnsi="Consolas" w:cs="宋体"/>
          <w:color w:val="C7254E"/>
          <w:kern w:val="0"/>
          <w:sz w:val="24"/>
          <w:szCs w:val="24"/>
          <w:shd w:val="clear" w:color="auto" w:fill="F8F8F8"/>
        </w:rPr>
        <w:t>a&amp;s==a</w:t>
      </w:r>
    </w:p>
    <w:p w14:paraId="41676BA4" w14:textId="0D8BD159" w:rsidR="0012789D" w:rsidRPr="0012789D" w:rsidRDefault="0012789D" w:rsidP="00243EA3">
      <w:pPr>
        <w:widowControl/>
        <w:numPr>
          <w:ilvl w:val="0"/>
          <w:numId w:val="13"/>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判断状态</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A</w:t>
      </w:r>
      <w:r w:rsidRPr="0012789D">
        <w:rPr>
          <w:rFonts w:ascii="Segoe UI" w:eastAsia="宋体" w:hAnsi="Segoe UI" w:cs="Segoe UI"/>
          <w:color w:val="333333"/>
          <w:kern w:val="0"/>
          <w:sz w:val="23"/>
          <w:szCs w:val="23"/>
        </w:rPr>
        <w:t>中</w:t>
      </w:r>
      <w:r w:rsidRPr="0012789D">
        <w:rPr>
          <w:rFonts w:ascii="Segoe UI" w:eastAsia="宋体" w:hAnsi="Segoe UI" w:cs="Segoe UI"/>
          <w:color w:val="333333"/>
          <w:kern w:val="0"/>
          <w:sz w:val="23"/>
          <w:szCs w:val="23"/>
        </w:rPr>
        <w:t>1</w:t>
      </w:r>
      <w:r w:rsidRPr="0012789D">
        <w:rPr>
          <w:rFonts w:ascii="Segoe UI" w:eastAsia="宋体" w:hAnsi="Segoe UI" w:cs="Segoe UI"/>
          <w:color w:val="333333"/>
          <w:kern w:val="0"/>
          <w:sz w:val="23"/>
          <w:szCs w:val="23"/>
        </w:rPr>
        <w:t>的个数：</w:t>
      </w:r>
      <w:r w:rsidRPr="0012789D">
        <w:rPr>
          <w:rFonts w:ascii="Segoe UI" w:eastAsia="宋体" w:hAnsi="Segoe UI" w:cs="Segoe UI"/>
          <w:color w:val="333333"/>
          <w:kern w:val="0"/>
          <w:sz w:val="23"/>
          <w:szCs w:val="23"/>
        </w:rPr>
        <w:t> </w:t>
      </w:r>
      <w:r w:rsidRPr="0012789D">
        <w:rPr>
          <w:rFonts w:ascii="Consolas" w:eastAsia="宋体" w:hAnsi="Consolas" w:cs="宋体"/>
          <w:color w:val="C7254E"/>
          <w:kern w:val="0"/>
          <w:sz w:val="24"/>
          <w:szCs w:val="24"/>
          <w:shd w:val="clear" w:color="auto" w:fill="F8F8F8"/>
        </w:rPr>
        <w:t>while (x) { sum++; x=x&amp;(x-1); }</w:t>
      </w:r>
    </w:p>
    <w:p w14:paraId="37994D51"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以上东西随着做题深入来补充，也欢迎大家提供一些。</w:t>
      </w:r>
    </w:p>
    <w:p w14:paraId="0F37F4FF"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其次你要注意的是：</w:t>
      </w:r>
      <w:r w:rsidRPr="0012789D">
        <w:rPr>
          <w:rFonts w:ascii="Segoe UI" w:eastAsia="宋体" w:hAnsi="Segoe UI" w:cs="Segoe UI"/>
          <w:color w:val="333333"/>
          <w:kern w:val="0"/>
          <w:sz w:val="23"/>
          <w:szCs w:val="23"/>
        </w:rPr>
        <w:t> </w:t>
      </w:r>
      <w:r w:rsidRPr="0012789D">
        <w:rPr>
          <w:rFonts w:ascii="Segoe UI" w:eastAsia="宋体" w:hAnsi="Segoe UI" w:cs="Segoe UI"/>
          <w:b/>
          <w:bCs/>
          <w:color w:val="333333"/>
          <w:kern w:val="0"/>
          <w:sz w:val="23"/>
          <w:szCs w:val="23"/>
        </w:rPr>
        <w:t>对于每一个位运算都搞一个括号括着！</w:t>
      </w:r>
    </w:p>
    <w:p w14:paraId="70BE8292"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因为位运算的优先级巨低，所以对于初学者把所有位运算都拿个括号是坠吼的，当然你要是搞懂了优先级就随你便了（或者你可以记一下，位运算优先级低于逻辑判断符</w:t>
      </w:r>
      <w:r w:rsidRPr="0012789D">
        <w:rPr>
          <w:rFonts w:ascii="Consolas" w:eastAsia="宋体" w:hAnsi="Consolas" w:cs="宋体"/>
          <w:color w:val="C7254E"/>
          <w:kern w:val="0"/>
          <w:sz w:val="24"/>
          <w:szCs w:val="24"/>
          <w:shd w:val="clear" w:color="auto" w:fill="F8F8F8"/>
        </w:rPr>
        <w:t>==</w:t>
      </w:r>
      <w:r w:rsidRPr="0012789D">
        <w:rPr>
          <w:rFonts w:ascii="Segoe UI" w:eastAsia="宋体" w:hAnsi="Segoe UI" w:cs="Segoe UI"/>
          <w:color w:val="333333"/>
          <w:kern w:val="0"/>
          <w:sz w:val="23"/>
          <w:szCs w:val="23"/>
        </w:rPr>
        <w:t> </w:t>
      </w:r>
      <w:r w:rsidRPr="0012789D">
        <w:rPr>
          <w:rFonts w:ascii="Segoe UI" w:eastAsia="宋体" w:hAnsi="Segoe UI" w:cs="Segoe UI"/>
          <w:color w:val="333333"/>
          <w:kern w:val="0"/>
          <w:sz w:val="23"/>
          <w:szCs w:val="23"/>
        </w:rPr>
        <w:t>，</w:t>
      </w:r>
      <w:r w:rsidRPr="0012789D">
        <w:rPr>
          <w:rFonts w:ascii="Segoe UI" w:eastAsia="宋体" w:hAnsi="Segoe UI" w:cs="Segoe UI"/>
          <w:color w:val="333333"/>
          <w:kern w:val="0"/>
          <w:sz w:val="23"/>
          <w:szCs w:val="23"/>
        </w:rPr>
        <w:t> </w:t>
      </w:r>
      <w:r w:rsidRPr="0012789D">
        <w:rPr>
          <w:rFonts w:ascii="Consolas" w:eastAsia="宋体" w:hAnsi="Consolas" w:cs="宋体"/>
          <w:color w:val="C7254E"/>
          <w:kern w:val="0"/>
          <w:sz w:val="24"/>
          <w:szCs w:val="24"/>
          <w:shd w:val="clear" w:color="auto" w:fill="F8F8F8"/>
        </w:rPr>
        <w:t>&lt;</w:t>
      </w:r>
      <w:r w:rsidRPr="0012789D">
        <w:rPr>
          <w:rFonts w:ascii="Segoe UI" w:eastAsia="宋体" w:hAnsi="Segoe UI" w:cs="Segoe UI"/>
          <w:color w:val="333333"/>
          <w:kern w:val="0"/>
          <w:sz w:val="23"/>
          <w:szCs w:val="23"/>
        </w:rPr>
        <w:t>等）。</w:t>
      </w:r>
    </w:p>
    <w:p w14:paraId="57A4141F" w14:textId="2E1BE441" w:rsidR="0012789D" w:rsidRPr="0012789D" w:rsidRDefault="0012789D" w:rsidP="00FD428D">
      <w:pPr>
        <w:pStyle w:val="3"/>
      </w:pPr>
      <w:r w:rsidRPr="0012789D">
        <w:t>状压 </w:t>
      </w:r>
      <w:r w:rsidRPr="0012789D">
        <w:rPr>
          <w:rFonts w:ascii="KaTeX_Math" w:hAnsi="KaTeX_Math" w:cs="Times New Roman"/>
          <w:i/>
          <w:iCs/>
          <w:sz w:val="28"/>
          <w:szCs w:val="28"/>
        </w:rPr>
        <w:t>DP</w:t>
      </w:r>
      <w:r w:rsidRPr="0012789D">
        <w:t>部分</w:t>
      </w:r>
    </w:p>
    <w:p w14:paraId="4CA4D77B"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状压</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难就难在他维护的是一个集合（状态），不是什么结构，因此出题十分灵活，没法子像区间，树上</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那样有明确模板。如果硬是要说的话，倒是像线性</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那样可以刷刷表啥的。。</w:t>
      </w:r>
    </w:p>
    <w:p w14:paraId="6AEB6AF0"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感觉好多题想讲啊，都提一下好了。篇幅问题就都不写题面了，请大家务必好好熟悉题目再看口胡分析啊！</w:t>
      </w:r>
    </w:p>
    <w:p w14:paraId="6472708C" w14:textId="3053BCB7" w:rsidR="0012789D" w:rsidRPr="0012789D" w:rsidRDefault="0012789D" w:rsidP="00FD428D">
      <w:pPr>
        <w:pStyle w:val="4"/>
      </w:pPr>
      <w:r w:rsidRPr="0012789D">
        <w:t>状压入门，</w:t>
      </w:r>
      <w:hyperlink r:id="rId23" w:history="1">
        <w:r w:rsidRPr="00FD428D">
          <w:rPr>
            <w:rFonts w:ascii="KaTeX_Math" w:hAnsi="KaTeX_Math" w:cs="Times New Roman"/>
            <w:i/>
            <w:iCs/>
            <w:color w:val="0E90D2"/>
            <w:sz w:val="28"/>
            <w:szCs w:val="28"/>
          </w:rPr>
          <w:t>K</w:t>
        </w:r>
        <w:r w:rsidRPr="00FD428D">
          <w:rPr>
            <w:color w:val="0E90D2"/>
          </w:rPr>
          <w:t>国王问题</w:t>
        </w:r>
      </w:hyperlink>
    </w:p>
    <w:p w14:paraId="15549257"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首先应该先确定可以被压缩的状态，但要是选了附近一圈的格子为状态就会发现很不好转移。。</w:t>
      </w:r>
    </w:p>
    <w:p w14:paraId="687EC129" w14:textId="09788FE9"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那我们就沿用刷表法的思想，以每行棋子摆放情况为一个状态，一行一行的刷。设</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为刷到第</w:t>
      </w:r>
      <w:r w:rsidRPr="0012789D">
        <w:rPr>
          <w:rFonts w:ascii="Segoe UI" w:eastAsia="宋体" w:hAnsi="Segoe UI" w:cs="Segoe UI"/>
          <w:color w:val="333333"/>
          <w:kern w:val="0"/>
          <w:sz w:val="23"/>
          <w:szCs w:val="23"/>
        </w:rPr>
        <w:t>i</w:t>
      </w:r>
      <w:r w:rsidRPr="0012789D">
        <w:rPr>
          <w:rFonts w:ascii="Segoe UI" w:eastAsia="宋体" w:hAnsi="Segoe UI" w:cs="Segoe UI"/>
          <w:color w:val="333333"/>
          <w:kern w:val="0"/>
          <w:sz w:val="23"/>
          <w:szCs w:val="23"/>
        </w:rPr>
        <w:t>行，此时的状态为</w:t>
      </w:r>
      <w:r w:rsidRPr="0012789D">
        <w:rPr>
          <w:rFonts w:ascii="Segoe UI" w:eastAsia="宋体" w:hAnsi="Segoe UI" w:cs="Segoe UI"/>
          <w:color w:val="333333"/>
          <w:kern w:val="0"/>
          <w:sz w:val="23"/>
          <w:szCs w:val="23"/>
        </w:rPr>
        <w:t>S</w:t>
      </w:r>
      <w:r w:rsidRPr="0012789D">
        <w:rPr>
          <w:rFonts w:ascii="Segoe UI" w:eastAsia="宋体" w:hAnsi="Segoe UI" w:cs="Segoe UI"/>
          <w:color w:val="333333"/>
          <w:kern w:val="0"/>
          <w:sz w:val="23"/>
          <w:szCs w:val="23"/>
        </w:rPr>
        <w:t>，此时已放了</w:t>
      </w:r>
      <w:r w:rsidRPr="0012789D">
        <w:rPr>
          <w:rFonts w:ascii="Segoe UI" w:eastAsia="宋体" w:hAnsi="Segoe UI" w:cs="Segoe UI"/>
          <w:color w:val="333333"/>
          <w:kern w:val="0"/>
          <w:sz w:val="23"/>
          <w:szCs w:val="23"/>
        </w:rPr>
        <w:t>K</w:t>
      </w:r>
      <w:r w:rsidRPr="0012789D">
        <w:rPr>
          <w:rFonts w:ascii="Segoe UI" w:eastAsia="宋体" w:hAnsi="Segoe UI" w:cs="Segoe UI"/>
          <w:color w:val="333333"/>
          <w:kern w:val="0"/>
          <w:sz w:val="23"/>
          <w:szCs w:val="23"/>
        </w:rPr>
        <w:t>个国王所满足的总方案数，那我们只要考虑自己行是否满足条件，上一行是否满足条件即可转移。</w:t>
      </w:r>
    </w:p>
    <w:p w14:paraId="61C52C84" w14:textId="77777777" w:rsidR="0012789D" w:rsidRPr="0012789D" w:rsidRDefault="0012789D" w:rsidP="00243EA3">
      <w:pPr>
        <w:widowControl/>
        <w:spacing w:line="0" w:lineRule="atLeast"/>
        <w:ind w:firstLineChars="200" w:firstLine="462"/>
        <w:jc w:val="left"/>
        <w:rPr>
          <w:rFonts w:ascii="Segoe UI" w:eastAsia="宋体" w:hAnsi="Segoe UI" w:cs="Segoe UI"/>
          <w:color w:val="333333"/>
          <w:kern w:val="0"/>
          <w:sz w:val="23"/>
          <w:szCs w:val="23"/>
        </w:rPr>
      </w:pPr>
      <w:r w:rsidRPr="0012789D">
        <w:rPr>
          <w:rFonts w:ascii="Segoe UI" w:eastAsia="宋体" w:hAnsi="Segoe UI" w:cs="Segoe UI"/>
          <w:b/>
          <w:bCs/>
          <w:color w:val="333333"/>
          <w:kern w:val="0"/>
          <w:sz w:val="23"/>
          <w:szCs w:val="23"/>
        </w:rPr>
        <w:t>而且如果某限制条件只与每行自身状态有关，我们就可以先预处理出所有状态的有关信息，判断时候直接调用。</w:t>
      </w:r>
      <w:r w:rsidRPr="0012789D">
        <w:rPr>
          <w:rFonts w:ascii="Segoe UI" w:eastAsia="宋体" w:hAnsi="Segoe UI" w:cs="Segoe UI"/>
          <w:color w:val="333333"/>
          <w:kern w:val="0"/>
          <w:sz w:val="23"/>
          <w:szCs w:val="23"/>
        </w:rPr>
        <w:t> </w:t>
      </w:r>
      <w:r w:rsidRPr="0012789D">
        <w:rPr>
          <w:rFonts w:ascii="Segoe UI" w:eastAsia="宋体" w:hAnsi="Segoe UI" w:cs="Segoe UI"/>
          <w:color w:val="333333"/>
          <w:kern w:val="0"/>
          <w:sz w:val="23"/>
          <w:szCs w:val="23"/>
        </w:rPr>
        <w:t>这种策略对于此题，可以解决：该状态是否</w:t>
      </w:r>
      <w:r w:rsidRPr="0012789D">
        <w:rPr>
          <w:rFonts w:ascii="Segoe UI" w:eastAsia="宋体" w:hAnsi="Segoe UI" w:cs="Segoe UI"/>
          <w:color w:val="333333"/>
          <w:kern w:val="0"/>
          <w:sz w:val="23"/>
          <w:szCs w:val="23"/>
        </w:rPr>
        <w:lastRenderedPageBreak/>
        <w:t>存在相邻丫（</w:t>
      </w:r>
      <w:r w:rsidRPr="0012789D">
        <w:rPr>
          <w:rFonts w:ascii="Consolas" w:eastAsia="宋体" w:hAnsi="Consolas" w:cs="宋体"/>
          <w:color w:val="C7254E"/>
          <w:kern w:val="0"/>
          <w:sz w:val="24"/>
          <w:szCs w:val="24"/>
          <w:shd w:val="clear" w:color="auto" w:fill="F8F8F8"/>
        </w:rPr>
        <w:t>zr[S]</w:t>
      </w:r>
      <w:r w:rsidRPr="0012789D">
        <w:rPr>
          <w:rFonts w:ascii="Segoe UI" w:eastAsia="宋体" w:hAnsi="Segoe UI" w:cs="Segoe UI"/>
          <w:color w:val="333333"/>
          <w:kern w:val="0"/>
          <w:sz w:val="23"/>
          <w:szCs w:val="23"/>
        </w:rPr>
        <w:t>），又如该状态含有多少个</w:t>
      </w:r>
      <w:r w:rsidRPr="0012789D">
        <w:rPr>
          <w:rFonts w:ascii="Segoe UI" w:eastAsia="宋体" w:hAnsi="Segoe UI" w:cs="Segoe UI"/>
          <w:color w:val="333333"/>
          <w:kern w:val="0"/>
          <w:sz w:val="23"/>
          <w:szCs w:val="23"/>
        </w:rPr>
        <w:t>1</w:t>
      </w:r>
      <w:r w:rsidRPr="0012789D">
        <w:rPr>
          <w:rFonts w:ascii="Segoe UI" w:eastAsia="宋体" w:hAnsi="Segoe UI" w:cs="Segoe UI"/>
          <w:color w:val="333333"/>
          <w:kern w:val="0"/>
          <w:sz w:val="23"/>
          <w:szCs w:val="23"/>
        </w:rPr>
        <w:t>丫（</w:t>
      </w:r>
      <w:r w:rsidRPr="0012789D">
        <w:rPr>
          <w:rFonts w:ascii="Consolas" w:eastAsia="宋体" w:hAnsi="Consolas" w:cs="宋体"/>
          <w:color w:val="C7254E"/>
          <w:kern w:val="0"/>
          <w:sz w:val="24"/>
          <w:szCs w:val="24"/>
          <w:shd w:val="clear" w:color="auto" w:fill="F8F8F8"/>
        </w:rPr>
        <w:t>ge[S]</w:t>
      </w:r>
      <w:r w:rsidRPr="0012789D">
        <w:rPr>
          <w:rFonts w:ascii="Segoe UI" w:eastAsia="宋体" w:hAnsi="Segoe UI" w:cs="Segoe UI"/>
          <w:color w:val="333333"/>
          <w:kern w:val="0"/>
          <w:sz w:val="23"/>
          <w:szCs w:val="23"/>
        </w:rPr>
        <w:t>）等等，这些信息你枚举也好深搜也好都是允许的。</w:t>
      </w:r>
    </w:p>
    <w:p w14:paraId="6449AFFF"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在预处理之后就进入的</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主体部分：</w:t>
      </w:r>
    </w:p>
    <w:p w14:paraId="79F1C6FD" w14:textId="4C173539" w:rsidR="0012789D" w:rsidRPr="0012789D" w:rsidRDefault="0012789D" w:rsidP="00243EA3">
      <w:pPr>
        <w:widowControl/>
        <w:numPr>
          <w:ilvl w:val="0"/>
          <w:numId w:val="16"/>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初始化：对于第一行，只要满足</w:t>
      </w:r>
      <w:r w:rsidRPr="0012789D">
        <w:rPr>
          <w:rFonts w:ascii="KaTeX_Math" w:eastAsia="宋体" w:hAnsi="KaTeX_Math" w:cs="Times New Roman"/>
          <w:i/>
          <w:iCs/>
          <w:color w:val="333333"/>
          <w:kern w:val="0"/>
          <w:sz w:val="28"/>
          <w:szCs w:val="28"/>
        </w:rPr>
        <w:t>zr</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]!=0,</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ge</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]]=1</w:t>
      </w:r>
    </w:p>
    <w:p w14:paraId="4B6BD3B1" w14:textId="56160D9E" w:rsidR="0012789D" w:rsidRPr="0012789D" w:rsidRDefault="0012789D" w:rsidP="00243EA3">
      <w:pPr>
        <w:widowControl/>
        <w:numPr>
          <w:ilvl w:val="0"/>
          <w:numId w:val="16"/>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转移：对于当前第</w:t>
      </w:r>
      <w:r w:rsidRPr="0012789D">
        <w:rPr>
          <w:rFonts w:ascii="Segoe UI" w:eastAsia="宋体" w:hAnsi="Segoe UI" w:cs="Segoe UI"/>
          <w:color w:val="333333"/>
          <w:kern w:val="0"/>
          <w:sz w:val="23"/>
          <w:szCs w:val="23"/>
        </w:rPr>
        <w:t> </w:t>
      </w:r>
      <w:r w:rsidRPr="0012789D">
        <w:rPr>
          <w:rFonts w:ascii="Times New Roman" w:eastAsia="宋体" w:hAnsi="Times New Roman" w:cs="Times New Roman"/>
          <w:color w:val="333333"/>
          <w:kern w:val="0"/>
          <w:sz w:val="28"/>
          <w:szCs w:val="28"/>
          <w:bdr w:val="none" w:sz="0" w:space="0" w:color="auto" w:frame="1"/>
        </w:rPr>
        <w:t>i</w:t>
      </w:r>
      <w:r w:rsidRPr="0012789D">
        <w:rPr>
          <w:rFonts w:ascii="KaTeX_Math" w:eastAsia="宋体" w:hAnsi="KaTeX_Math" w:cs="Times New Roman"/>
          <w:i/>
          <w:iCs/>
          <w:color w:val="333333"/>
          <w:kern w:val="0"/>
          <w:sz w:val="28"/>
          <w:szCs w:val="28"/>
        </w:rPr>
        <w:t>i</w:t>
      </w:r>
      <w:r w:rsidRPr="0012789D">
        <w:rPr>
          <w:rFonts w:ascii="Segoe UI" w:eastAsia="宋体" w:hAnsi="Segoe UI" w:cs="Segoe UI"/>
          <w:color w:val="333333"/>
          <w:kern w:val="0"/>
          <w:sz w:val="23"/>
          <w:szCs w:val="23"/>
        </w:rPr>
        <w:t>行的</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S</w:t>
      </w:r>
      <w:r w:rsidRPr="0012789D">
        <w:rPr>
          <w:rFonts w:ascii="Segoe UI" w:eastAsia="宋体" w:hAnsi="Segoe UI" w:cs="Segoe UI"/>
          <w:color w:val="333333"/>
          <w:kern w:val="0"/>
          <w:sz w:val="23"/>
          <w:szCs w:val="23"/>
        </w:rPr>
        <w:t>，上一行是</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M</w:t>
      </w:r>
      <w:r w:rsidRPr="0012789D">
        <w:rPr>
          <w:rFonts w:ascii="Segoe UI" w:eastAsia="宋体" w:hAnsi="Segoe UI" w:cs="Segoe UI"/>
          <w:color w:val="333333"/>
          <w:kern w:val="0"/>
          <w:sz w:val="23"/>
          <w:szCs w:val="23"/>
        </w:rPr>
        <w:t>，此时已用了</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l</w:t>
      </w:r>
      <w:r w:rsidRPr="0012789D">
        <w:rPr>
          <w:rFonts w:ascii="Segoe UI" w:eastAsia="宋体" w:hAnsi="Segoe UI" w:cs="Segoe UI"/>
          <w:color w:val="333333"/>
          <w:kern w:val="0"/>
          <w:sz w:val="23"/>
          <w:szCs w:val="23"/>
        </w:rPr>
        <w:t>个国王。当他们的</w:t>
      </w:r>
      <w:r w:rsidRPr="0012789D">
        <w:rPr>
          <w:rFonts w:ascii="Consolas" w:eastAsia="宋体" w:hAnsi="Consolas" w:cs="宋体"/>
          <w:color w:val="C7254E"/>
          <w:kern w:val="0"/>
          <w:sz w:val="24"/>
          <w:szCs w:val="24"/>
          <w:shd w:val="clear" w:color="auto" w:fill="F8F8F8"/>
        </w:rPr>
        <w:t>zr[s]</w:t>
      </w:r>
      <w:r w:rsidRPr="0012789D">
        <w:rPr>
          <w:rFonts w:ascii="Segoe UI" w:eastAsia="宋体" w:hAnsi="Segoe UI" w:cs="Segoe UI"/>
          <w:color w:val="333333"/>
          <w:kern w:val="0"/>
          <w:sz w:val="23"/>
          <w:szCs w:val="23"/>
        </w:rPr>
        <w:t>均为否，且相邻处也满足条件时即可转移。</w:t>
      </w:r>
    </w:p>
    <w:p w14:paraId="02A509D7"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其中满足条件为：</w:t>
      </w:r>
    </w:p>
    <w:p w14:paraId="10773D19"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555555"/>
          <w:kern w:val="0"/>
          <w:sz w:val="24"/>
          <w:szCs w:val="24"/>
        </w:rPr>
      </w:pPr>
      <w:r w:rsidRPr="0012789D">
        <w:rPr>
          <w:rFonts w:ascii="Consolas" w:eastAsia="宋体" w:hAnsi="Consolas" w:cs="宋体"/>
          <w:color w:val="555555"/>
          <w:kern w:val="0"/>
          <w:sz w:val="24"/>
          <w:szCs w:val="24"/>
        </w:rPr>
        <w:t>if(state[j] &amp; state[p]) continue;    //</w:t>
      </w:r>
      <w:r w:rsidRPr="0012789D">
        <w:rPr>
          <w:rFonts w:ascii="Consolas" w:eastAsia="宋体" w:hAnsi="Consolas" w:cs="宋体"/>
          <w:color w:val="555555"/>
          <w:kern w:val="0"/>
          <w:sz w:val="24"/>
          <w:szCs w:val="24"/>
        </w:rPr>
        <w:t>上下相邻不行</w:t>
      </w:r>
    </w:p>
    <w:p w14:paraId="496FA035"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555555"/>
          <w:kern w:val="0"/>
          <w:sz w:val="24"/>
          <w:szCs w:val="24"/>
        </w:rPr>
      </w:pPr>
      <w:r w:rsidRPr="0012789D">
        <w:rPr>
          <w:rFonts w:ascii="Consolas" w:eastAsia="宋体" w:hAnsi="Consolas" w:cs="宋体"/>
          <w:color w:val="555555"/>
          <w:kern w:val="0"/>
          <w:sz w:val="24"/>
          <w:szCs w:val="24"/>
        </w:rPr>
        <w:t>if(state[j] &amp; (state[p]&lt;&lt;1))    continue;   //</w:t>
      </w:r>
      <w:r w:rsidRPr="0012789D">
        <w:rPr>
          <w:rFonts w:ascii="Consolas" w:eastAsia="宋体" w:hAnsi="Consolas" w:cs="宋体"/>
          <w:color w:val="555555"/>
          <w:kern w:val="0"/>
          <w:sz w:val="24"/>
          <w:szCs w:val="24"/>
        </w:rPr>
        <w:t>右上角</w:t>
      </w:r>
    </w:p>
    <w:p w14:paraId="5A61DD9B"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555555"/>
          <w:kern w:val="0"/>
          <w:sz w:val="24"/>
          <w:szCs w:val="24"/>
        </w:rPr>
      </w:pPr>
      <w:r w:rsidRPr="0012789D">
        <w:rPr>
          <w:rFonts w:ascii="Consolas" w:eastAsia="宋体" w:hAnsi="Consolas" w:cs="宋体"/>
          <w:color w:val="555555"/>
          <w:kern w:val="0"/>
          <w:sz w:val="24"/>
          <w:szCs w:val="24"/>
        </w:rPr>
        <w:t>if((state[j]&lt;&lt;1) &amp; state[p])    continue;   //</w:t>
      </w:r>
      <w:r w:rsidRPr="0012789D">
        <w:rPr>
          <w:rFonts w:ascii="Consolas" w:eastAsia="宋体" w:hAnsi="Consolas" w:cs="宋体"/>
          <w:color w:val="555555"/>
          <w:kern w:val="0"/>
          <w:sz w:val="24"/>
          <w:szCs w:val="24"/>
        </w:rPr>
        <w:t>左上角</w:t>
      </w:r>
    </w:p>
    <w:p w14:paraId="777F60AB" w14:textId="778FFBD6"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最终转移方程即为：</w:t>
      </w:r>
      <w:r w:rsidR="00FD428D" w:rsidRPr="0012789D">
        <w:rPr>
          <w:rFonts w:ascii="KaTeX_Math" w:eastAsia="宋体" w:hAnsi="KaTeX_Math" w:cs="Times New Roman"/>
          <w:i/>
          <w:iCs/>
          <w:color w:val="333333"/>
          <w:kern w:val="0"/>
          <w:sz w:val="28"/>
          <w:szCs w:val="28"/>
        </w:rPr>
        <w:t xml:space="preserve">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k</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M</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l</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ge</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w:t>
      </w:r>
    </w:p>
    <w:p w14:paraId="6CAC6665" w14:textId="27F52469"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其中</w:t>
      </w:r>
      <w:r w:rsidRPr="0012789D">
        <w:rPr>
          <w:rFonts w:ascii="Consolas" w:eastAsia="宋体" w:hAnsi="Consolas" w:cs="宋体"/>
          <w:color w:val="C7254E"/>
          <w:kern w:val="0"/>
          <w:sz w:val="24"/>
          <w:szCs w:val="24"/>
          <w:shd w:val="clear" w:color="auto" w:fill="F8F8F8"/>
        </w:rPr>
        <w:t>l-ge[i]</w:t>
      </w:r>
      <w:r w:rsidRPr="0012789D">
        <w:rPr>
          <w:rFonts w:ascii="Segoe UI" w:eastAsia="宋体" w:hAnsi="Segoe UI" w:cs="Segoe UI"/>
          <w:color w:val="333333"/>
          <w:kern w:val="0"/>
          <w:sz w:val="23"/>
          <w:szCs w:val="23"/>
        </w:rPr>
        <w:t>表示前</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−1</w:t>
      </w:r>
      <w:r w:rsidRPr="0012789D">
        <w:rPr>
          <w:rFonts w:ascii="Segoe UI" w:eastAsia="宋体" w:hAnsi="Segoe UI" w:cs="Segoe UI"/>
          <w:color w:val="333333"/>
          <w:kern w:val="0"/>
          <w:sz w:val="23"/>
          <w:szCs w:val="23"/>
        </w:rPr>
        <w:t>所用的国王数量。</w:t>
      </w:r>
    </w:p>
    <w:p w14:paraId="2CE12EA6" w14:textId="3250C4CD" w:rsidR="0012789D" w:rsidRPr="00FD428D" w:rsidRDefault="00715987" w:rsidP="00FD428D">
      <w:pPr>
        <w:pStyle w:val="4"/>
      </w:pPr>
      <w:hyperlink r:id="rId24" w:history="1">
        <w:r w:rsidR="0012789D" w:rsidRPr="00FD428D">
          <w:t>炮兵阵地</w:t>
        </w:r>
      </w:hyperlink>
    </w:p>
    <w:p w14:paraId="55C756D1" w14:textId="02829575"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这题和例一挺像的，就是把范围扩展到了</w:t>
      </w:r>
      <w:r w:rsidRPr="0012789D">
        <w:rPr>
          <w:rFonts w:ascii="Segoe UI" w:eastAsia="宋体" w:hAnsi="Segoe UI" w:cs="Segoe UI"/>
          <w:color w:val="333333"/>
          <w:kern w:val="0"/>
          <w:sz w:val="23"/>
          <w:szCs w:val="23"/>
        </w:rPr>
        <w:t>2</w:t>
      </w:r>
      <w:r w:rsidRPr="0012789D">
        <w:rPr>
          <w:rFonts w:ascii="Segoe UI" w:eastAsia="宋体" w:hAnsi="Segoe UI" w:cs="Segoe UI"/>
          <w:color w:val="333333"/>
          <w:kern w:val="0"/>
          <w:sz w:val="23"/>
          <w:szCs w:val="23"/>
        </w:rPr>
        <w:t>，且求最大覆盖数罢了。。</w:t>
      </w:r>
      <w:r w:rsidRPr="0012789D">
        <w:rPr>
          <w:rFonts w:ascii="Segoe UI" w:eastAsia="宋体" w:hAnsi="Segoe UI" w:cs="Segoe UI"/>
          <w:color w:val="333333"/>
          <w:kern w:val="0"/>
          <w:sz w:val="23"/>
          <w:szCs w:val="23"/>
        </w:rPr>
        <w:t xml:space="preserve"> </w:t>
      </w:r>
      <w:r w:rsidRPr="0012789D">
        <w:rPr>
          <w:rFonts w:ascii="Segoe UI" w:eastAsia="宋体" w:hAnsi="Segoe UI" w:cs="Segoe UI"/>
          <w:color w:val="333333"/>
          <w:kern w:val="0"/>
          <w:sz w:val="23"/>
          <w:szCs w:val="23"/>
        </w:rPr>
        <w:t>由于涉及到了上面两行，如果设状态方程</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表示到了第</w:t>
      </w:r>
      <w:r w:rsidRPr="0012789D">
        <w:rPr>
          <w:rFonts w:ascii="Segoe UI" w:eastAsia="宋体" w:hAnsi="Segoe UI" w:cs="Segoe UI"/>
          <w:color w:val="333333"/>
          <w:kern w:val="0"/>
          <w:sz w:val="23"/>
          <w:szCs w:val="23"/>
        </w:rPr>
        <w:t>i</w:t>
      </w:r>
      <w:r w:rsidRPr="0012789D">
        <w:rPr>
          <w:rFonts w:ascii="Segoe UI" w:eastAsia="宋体" w:hAnsi="Segoe UI" w:cs="Segoe UI"/>
          <w:color w:val="333333"/>
          <w:kern w:val="0"/>
          <w:sz w:val="23"/>
          <w:szCs w:val="23"/>
        </w:rPr>
        <w:t>行当前状态</w:t>
      </w:r>
      <w:r w:rsidRPr="0012789D">
        <w:rPr>
          <w:rFonts w:ascii="Segoe UI" w:eastAsia="宋体" w:hAnsi="Segoe UI" w:cs="Segoe UI"/>
          <w:color w:val="333333"/>
          <w:kern w:val="0"/>
          <w:sz w:val="23"/>
          <w:szCs w:val="23"/>
        </w:rPr>
        <w:t>S</w:t>
      </w:r>
      <w:r w:rsidRPr="0012789D">
        <w:rPr>
          <w:rFonts w:ascii="Segoe UI" w:eastAsia="宋体" w:hAnsi="Segoe UI" w:cs="Segoe UI"/>
          <w:color w:val="333333"/>
          <w:kern w:val="0"/>
          <w:sz w:val="23"/>
          <w:szCs w:val="23"/>
        </w:rPr>
        <w:t>所得最大覆盖数，就会发现很难转移。。</w:t>
      </w:r>
    </w:p>
    <w:p w14:paraId="5B5A78D3" w14:textId="24184AD3"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于是多开一维表示上一行的状态</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2]</w:t>
      </w:r>
      <w:r w:rsidRPr="0012789D">
        <w:rPr>
          <w:rFonts w:ascii="Segoe UI" w:eastAsia="宋体" w:hAnsi="Segoe UI" w:cs="Segoe UI"/>
          <w:color w:val="333333"/>
          <w:kern w:val="0"/>
          <w:sz w:val="23"/>
          <w:szCs w:val="23"/>
        </w:rPr>
        <w:t>，然后你就发现空间开到了</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[100][1000][1000]</w:t>
      </w:r>
      <w:r w:rsidRPr="0012789D">
        <w:rPr>
          <w:rFonts w:ascii="Segoe UI" w:eastAsia="宋体" w:hAnsi="Segoe UI" w:cs="Segoe UI"/>
          <w:color w:val="333333"/>
          <w:kern w:val="0"/>
          <w:sz w:val="23"/>
          <w:szCs w:val="23"/>
        </w:rPr>
        <w:t>，妥妥的</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MLE</w:t>
      </w:r>
      <w:r w:rsidRPr="0012789D">
        <w:rPr>
          <w:rFonts w:ascii="Segoe UI" w:eastAsia="宋体" w:hAnsi="Segoe UI" w:cs="Segoe UI"/>
          <w:color w:val="333333"/>
          <w:kern w:val="0"/>
          <w:sz w:val="23"/>
          <w:szCs w:val="23"/>
        </w:rPr>
        <w:t>啊，为了防止</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MLE</w:t>
      </w:r>
      <w:r w:rsidRPr="0012789D">
        <w:rPr>
          <w:rFonts w:ascii="Segoe UI" w:eastAsia="宋体" w:hAnsi="Segoe UI" w:cs="Segoe UI"/>
          <w:color w:val="333333"/>
          <w:kern w:val="0"/>
          <w:sz w:val="23"/>
          <w:szCs w:val="23"/>
        </w:rPr>
        <w:t>就只能把第一维对三取模，把它滚了。。</w:t>
      </w:r>
    </w:p>
    <w:p w14:paraId="38DA1BE2"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后面都正常用状压思维写就行了。</w:t>
      </w:r>
    </w:p>
    <w:p w14:paraId="2185E812" w14:textId="77777777" w:rsidR="00FD428D" w:rsidRPr="00FD428D" w:rsidRDefault="00715987" w:rsidP="00FD428D">
      <w:pPr>
        <w:pStyle w:val="4"/>
        <w:rPr>
          <w:color w:val="4472C4" w:themeColor="accent1"/>
          <w:u w:val="single"/>
        </w:rPr>
      </w:pPr>
      <w:hyperlink r:id="rId25" w:history="1">
        <w:r w:rsidR="0012789D" w:rsidRPr="00FD428D">
          <w:rPr>
            <w:color w:val="4472C4" w:themeColor="accent1"/>
            <w:u w:val="single"/>
          </w:rPr>
          <w:t>BangDreamBangDream 的合唱站队</w:t>
        </w:r>
      </w:hyperlink>
    </w:p>
    <w:p w14:paraId="226C6FCA" w14:textId="03055435" w:rsidR="0012789D" w:rsidRPr="00FD428D" w:rsidRDefault="00715987" w:rsidP="00FD428D">
      <w:pPr>
        <w:pStyle w:val="4"/>
        <w:rPr>
          <w:color w:val="4472C4" w:themeColor="accent1"/>
          <w:u w:val="single"/>
        </w:rPr>
      </w:pPr>
      <w:hyperlink r:id="rId26" w:history="1">
        <w:r w:rsidR="0012789D" w:rsidRPr="00FD428D">
          <w:rPr>
            <w:color w:val="4472C4" w:themeColor="accent1"/>
            <w:u w:val="single"/>
          </w:rPr>
          <w:t>详细的题解</w:t>
        </w:r>
      </w:hyperlink>
    </w:p>
    <w:p w14:paraId="3509652F" w14:textId="72706B90" w:rsidR="0012789D" w:rsidRPr="00FD428D" w:rsidRDefault="00715987" w:rsidP="00FD428D">
      <w:pPr>
        <w:pStyle w:val="4"/>
        <w:rPr>
          <w:color w:val="4472C4" w:themeColor="accent1"/>
          <w:u w:val="single"/>
        </w:rPr>
      </w:pPr>
      <w:hyperlink r:id="rId27" w:history="1">
        <w:r w:rsidR="0012789D" w:rsidRPr="00FD428D">
          <w:rPr>
            <w:color w:val="4472C4" w:themeColor="accent1"/>
            <w:u w:val="single"/>
          </w:rPr>
          <w:t>【SDOI】学校食堂</w:t>
        </w:r>
      </w:hyperlink>
    </w:p>
    <w:p w14:paraId="447B9CE2" w14:textId="480DB390" w:rsidR="0012789D" w:rsidRPr="00FD428D" w:rsidRDefault="0012789D" w:rsidP="004A08B2">
      <w:pPr>
        <w:pStyle w:val="1"/>
      </w:pPr>
      <w:r w:rsidRPr="00FD428D">
        <w:t>有向图DP</w:t>
      </w:r>
    </w:p>
    <w:p w14:paraId="553E57A7"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由于</w:t>
      </w:r>
      <w:r w:rsidRPr="0012789D">
        <w:rPr>
          <w:rFonts w:ascii="Segoe UI" w:eastAsia="宋体" w:hAnsi="Segoe UI" w:cs="Segoe UI"/>
          <w:b/>
          <w:bCs/>
          <w:color w:val="333333"/>
          <w:kern w:val="0"/>
          <w:sz w:val="23"/>
          <w:szCs w:val="23"/>
        </w:rPr>
        <w:t>有向图的无后效性</w:t>
      </w:r>
      <w:r w:rsidRPr="0012789D">
        <w:rPr>
          <w:rFonts w:ascii="Segoe UI" w:eastAsia="宋体" w:hAnsi="Segoe UI" w:cs="Segoe UI"/>
          <w:color w:val="333333"/>
          <w:kern w:val="0"/>
          <w:sz w:val="23"/>
          <w:szCs w:val="23"/>
        </w:rPr>
        <w:t>所诞生出来的</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种类，常常伴随拓扑排序或记忆化搜索出现，在查找图上信息时很常用。</w:t>
      </w:r>
    </w:p>
    <w:p w14:paraId="53B57B6E"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你要问我有啥例题的话我也没做过啊，而且一时半会还找不到。只不过</w:t>
      </w:r>
      <w:r w:rsidRPr="0012789D">
        <w:rPr>
          <w:rFonts w:ascii="Segoe UI" w:eastAsia="宋体" w:hAnsi="Segoe UI" w:cs="Segoe UI"/>
          <w:color w:val="333333"/>
          <w:kern w:val="0"/>
          <w:sz w:val="23"/>
          <w:szCs w:val="23"/>
        </w:rPr>
        <w:t>NOIP</w:t>
      </w:r>
      <w:r w:rsidRPr="0012789D">
        <w:rPr>
          <w:rFonts w:ascii="Segoe UI" w:eastAsia="宋体" w:hAnsi="Segoe UI" w:cs="Segoe UI"/>
          <w:color w:val="333333"/>
          <w:kern w:val="0"/>
          <w:sz w:val="23"/>
          <w:szCs w:val="23"/>
        </w:rPr>
        <w:t>有道原题</w:t>
      </w:r>
      <w:hyperlink r:id="rId28" w:history="1">
        <w:r w:rsidRPr="0012789D">
          <w:rPr>
            <w:rFonts w:ascii="Segoe UI" w:eastAsia="宋体" w:hAnsi="Segoe UI" w:cs="Segoe UI"/>
            <w:color w:val="0E90D2"/>
            <w:kern w:val="0"/>
            <w:sz w:val="23"/>
            <w:szCs w:val="23"/>
            <w:u w:val="single"/>
          </w:rPr>
          <w:t>最优贸易</w:t>
        </w:r>
      </w:hyperlink>
      <w:r w:rsidRPr="0012789D">
        <w:rPr>
          <w:rFonts w:ascii="Segoe UI" w:eastAsia="宋体" w:hAnsi="Segoe UI" w:cs="Segoe UI"/>
          <w:color w:val="333333"/>
          <w:kern w:val="0"/>
          <w:sz w:val="23"/>
          <w:szCs w:val="23"/>
        </w:rPr>
        <w:t>可以用</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很巧妙的做出来，</w:t>
      </w:r>
      <w:del w:id="2" w:author="Unknown">
        <w:r w:rsidRPr="0012789D">
          <w:rPr>
            <w:rFonts w:ascii="Segoe UI" w:eastAsia="宋体" w:hAnsi="Segoe UI" w:cs="Segoe UI"/>
            <w:color w:val="333333"/>
            <w:kern w:val="0"/>
            <w:sz w:val="23"/>
            <w:szCs w:val="23"/>
          </w:rPr>
          <w:delText>但和我用</w:delText>
        </w:r>
        <w:r w:rsidRPr="0012789D">
          <w:rPr>
            <w:rFonts w:ascii="Segoe UI" w:eastAsia="宋体" w:hAnsi="Segoe UI" w:cs="Segoe UI"/>
            <w:color w:val="333333"/>
            <w:kern w:val="0"/>
            <w:sz w:val="23"/>
            <w:szCs w:val="23"/>
          </w:rPr>
          <w:delText>SPFA</w:delText>
        </w:r>
        <w:r w:rsidRPr="0012789D">
          <w:rPr>
            <w:rFonts w:ascii="Segoe UI" w:eastAsia="宋体" w:hAnsi="Segoe UI" w:cs="Segoe UI"/>
            <w:color w:val="333333"/>
            <w:kern w:val="0"/>
            <w:sz w:val="23"/>
            <w:szCs w:val="23"/>
          </w:rPr>
          <w:delText>硬刚一点关系没有。</w:delText>
        </w:r>
      </w:del>
    </w:p>
    <w:p w14:paraId="744D1C06" w14:textId="3CFB6DCA" w:rsidR="0012789D" w:rsidRPr="00FD428D" w:rsidRDefault="00715987" w:rsidP="00FD428D">
      <w:pPr>
        <w:pStyle w:val="3"/>
        <w:rPr>
          <w:color w:val="4472C4" w:themeColor="accent1"/>
          <w:u w:val="single"/>
        </w:rPr>
      </w:pPr>
      <w:hyperlink r:id="rId29" w:history="1">
        <w:r w:rsidR="0012789D" w:rsidRPr="00FD428D">
          <w:rPr>
            <w:color w:val="4472C4" w:themeColor="accent1"/>
            <w:u w:val="single"/>
          </w:rPr>
          <w:t>Running to the Sky</w:t>
        </w:r>
      </w:hyperlink>
    </w:p>
    <w:p w14:paraId="36409D1A" w14:textId="77777777" w:rsidR="00FD428D" w:rsidRPr="005E13F1" w:rsidRDefault="0012789D" w:rsidP="005E13F1">
      <w:pPr>
        <w:pStyle w:val="4"/>
      </w:pPr>
      <w:r w:rsidRPr="005E13F1">
        <w:t>题面：</w:t>
      </w:r>
    </w:p>
    <w:p w14:paraId="4D39160E" w14:textId="14AFC5B6"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lastRenderedPageBreak/>
        <w:t> </w:t>
      </w:r>
      <w:r w:rsidRPr="0012789D">
        <w:rPr>
          <w:rFonts w:ascii="Segoe UI" w:eastAsia="宋体" w:hAnsi="Segoe UI" w:cs="Segoe UI"/>
          <w:color w:val="333333"/>
          <w:kern w:val="0"/>
          <w:sz w:val="23"/>
          <w:szCs w:val="23"/>
        </w:rPr>
        <w:t>给一张有向图</w:t>
      </w:r>
      <w:r w:rsidRPr="0012789D">
        <w:rPr>
          <w:rFonts w:ascii="Segoe UI" w:eastAsia="宋体" w:hAnsi="Segoe UI" w:cs="Segoe UI"/>
          <w:color w:val="333333"/>
          <w:kern w:val="0"/>
          <w:sz w:val="23"/>
          <w:szCs w:val="23"/>
        </w:rPr>
        <w:t xml:space="preserve">, </w:t>
      </w:r>
      <w:r w:rsidRPr="0012789D">
        <w:rPr>
          <w:rFonts w:ascii="Segoe UI" w:eastAsia="宋体" w:hAnsi="Segoe UI" w:cs="Segoe UI"/>
          <w:color w:val="333333"/>
          <w:kern w:val="0"/>
          <w:sz w:val="23"/>
          <w:szCs w:val="23"/>
        </w:rPr>
        <w:t>每个点都有点权</w:t>
      </w:r>
      <w:r w:rsidRPr="0012789D">
        <w:rPr>
          <w:rFonts w:ascii="Segoe UI" w:eastAsia="宋体" w:hAnsi="Segoe UI" w:cs="Segoe UI"/>
          <w:color w:val="333333"/>
          <w:kern w:val="0"/>
          <w:sz w:val="23"/>
          <w:szCs w:val="23"/>
        </w:rPr>
        <w:t>,</w:t>
      </w:r>
      <w:r w:rsidRPr="0012789D">
        <w:rPr>
          <w:rFonts w:ascii="Segoe UI" w:eastAsia="宋体" w:hAnsi="Segoe UI" w:cs="Segoe UI"/>
          <w:color w:val="333333"/>
          <w:kern w:val="0"/>
          <w:sz w:val="23"/>
          <w:szCs w:val="23"/>
        </w:rPr>
        <w:t>仅第一次经过该点时该点的点权有贡献，求这张图上一条任意路径的最大贡献，若有多个则选择路径覆盖点权最大的。</w:t>
      </w:r>
    </w:p>
    <w:p w14:paraId="5A2BC136" w14:textId="5BA012A7" w:rsidR="00FD428D" w:rsidRPr="005E13F1" w:rsidRDefault="0012789D" w:rsidP="005E13F1">
      <w:pPr>
        <w:pStyle w:val="4"/>
      </w:pPr>
      <w:r w:rsidRPr="005E13F1">
        <w:t>口胡分析：</w:t>
      </w:r>
    </w:p>
    <w:p w14:paraId="220FE4F0" w14:textId="67D7BAF2"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首先题目的第一句话暗示有子环，那我们先缩个点，然后整个图就是个</w:t>
      </w:r>
      <w:r w:rsidRPr="0012789D">
        <w:rPr>
          <w:rFonts w:ascii="Segoe UI" w:eastAsia="宋体" w:hAnsi="Segoe UI" w:cs="Segoe UI"/>
          <w:color w:val="333333"/>
          <w:kern w:val="0"/>
          <w:sz w:val="23"/>
          <w:szCs w:val="23"/>
        </w:rPr>
        <w:t>DAG</w:t>
      </w:r>
      <w:r w:rsidRPr="0012789D">
        <w:rPr>
          <w:rFonts w:ascii="Segoe UI" w:eastAsia="宋体" w:hAnsi="Segoe UI" w:cs="Segoe UI"/>
          <w:color w:val="333333"/>
          <w:kern w:val="0"/>
          <w:sz w:val="23"/>
          <w:szCs w:val="23"/>
        </w:rPr>
        <w:t>了，再去由入度为</w:t>
      </w:r>
      <w:r w:rsidRPr="0012789D">
        <w:rPr>
          <w:rFonts w:ascii="Segoe UI" w:eastAsia="宋体" w:hAnsi="Segoe UI" w:cs="Segoe UI"/>
          <w:color w:val="333333"/>
          <w:kern w:val="0"/>
          <w:sz w:val="23"/>
          <w:szCs w:val="23"/>
        </w:rPr>
        <w:t>0</w:t>
      </w:r>
      <w:r w:rsidRPr="0012789D">
        <w:rPr>
          <w:rFonts w:ascii="Segoe UI" w:eastAsia="宋体" w:hAnsi="Segoe UI" w:cs="Segoe UI"/>
          <w:color w:val="333333"/>
          <w:kern w:val="0"/>
          <w:sz w:val="23"/>
          <w:szCs w:val="23"/>
        </w:rPr>
        <w:t>的点出发，用拓扑考虑</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啥的。</w:t>
      </w:r>
    </w:p>
    <w:p w14:paraId="56CE9A76" w14:textId="75B24070"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基本上</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DAG</w:t>
      </w:r>
      <w:r w:rsidRPr="0012789D">
        <w:rPr>
          <w:rFonts w:ascii="Times New Roman" w:eastAsia="宋体" w:hAnsi="Times New Roman" w:cs="Times New Roman"/>
          <w:color w:val="333333"/>
          <w:kern w:val="0"/>
          <w:sz w:val="28"/>
          <w:szCs w:val="28"/>
        </w:rPr>
        <w:t> </w:t>
      </w:r>
      <w:r w:rsidRPr="0012789D">
        <w:rPr>
          <w:rFonts w:ascii="KaTeX_Math" w:eastAsia="宋体" w:hAnsi="KaTeX_Math" w:cs="Times New Roman"/>
          <w:i/>
          <w:iCs/>
          <w:color w:val="333333"/>
          <w:kern w:val="0"/>
          <w:sz w:val="28"/>
          <w:szCs w:val="28"/>
        </w:rPr>
        <w:t>DP</w:t>
      </w:r>
      <w:r w:rsidRPr="0012789D">
        <w:rPr>
          <w:rFonts w:ascii="Segoe UI" w:eastAsia="宋体" w:hAnsi="Segoe UI" w:cs="Segoe UI"/>
          <w:color w:val="333333"/>
          <w:kern w:val="0"/>
          <w:sz w:val="23"/>
          <w:szCs w:val="23"/>
        </w:rPr>
        <w:t>不会有很复杂的状态，经常都是与当前节点有关的。于是我们设</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为到第</w:t>
      </w:r>
      <w:r w:rsidRPr="0012789D">
        <w:rPr>
          <w:rFonts w:ascii="Segoe UI" w:eastAsia="宋体" w:hAnsi="Segoe UI" w:cs="Segoe UI"/>
          <w:color w:val="333333"/>
          <w:kern w:val="0"/>
          <w:sz w:val="23"/>
          <w:szCs w:val="23"/>
        </w:rPr>
        <w:t>i</w:t>
      </w:r>
      <w:r w:rsidRPr="0012789D">
        <w:rPr>
          <w:rFonts w:ascii="Segoe UI" w:eastAsia="宋体" w:hAnsi="Segoe UI" w:cs="Segoe UI"/>
          <w:color w:val="333333"/>
          <w:kern w:val="0"/>
          <w:sz w:val="23"/>
          <w:szCs w:val="23"/>
        </w:rPr>
        <w:t>个节点所得到的最大贡献，由于当最大贡献相同时还要考虑其路径上的最大点权，所以还需维护</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p</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表示其最大路径上的最大点权。</w:t>
      </w:r>
    </w:p>
    <w:p w14:paraId="4F088173" w14:textId="358B2AAF"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于是我们在缩点的时候就要也顺便维护两个信息</w:t>
      </w:r>
      <w:r w:rsidRPr="0012789D">
        <w:rPr>
          <w:rFonts w:ascii="Segoe UI" w:eastAsia="宋体" w:hAnsi="Segoe UI" w:cs="Segoe UI"/>
          <w:color w:val="333333"/>
          <w:kern w:val="0"/>
          <w:sz w:val="23"/>
          <w:szCs w:val="23"/>
        </w:rPr>
        <w:t> </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mp</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分别表示该连通分量的总和及其最大值，可得出最终状态方程：</w:t>
      </w:r>
    </w:p>
    <w:p w14:paraId="145AF7CA" w14:textId="525F1208" w:rsidR="0012789D" w:rsidRPr="0012789D" w:rsidRDefault="0012789D" w:rsidP="00243EA3">
      <w:pPr>
        <w:widowControl/>
        <w:numPr>
          <w:ilvl w:val="0"/>
          <w:numId w:val="19"/>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初始化：</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p</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mp</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p>
    <w:p w14:paraId="00E0C027" w14:textId="60335A09" w:rsidR="0012789D" w:rsidRPr="0012789D" w:rsidRDefault="0012789D" w:rsidP="00243EA3">
      <w:pPr>
        <w:widowControl/>
        <w:numPr>
          <w:ilvl w:val="0"/>
          <w:numId w:val="19"/>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若当前最大值需要更新：</w:t>
      </w:r>
      <w:r w:rsidR="00FD428D" w:rsidRPr="0012789D">
        <w:rPr>
          <w:rFonts w:ascii="KaTeX_Math" w:eastAsia="宋体" w:hAnsi="KaTeX_Math" w:cs="Times New Roman"/>
          <w:i/>
          <w:iCs/>
          <w:color w:val="333333"/>
          <w:kern w:val="0"/>
          <w:sz w:val="28"/>
          <w:szCs w:val="28"/>
        </w:rPr>
        <w:t xml:space="preserve">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v</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mp</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max</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p</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mp</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v</w:t>
      </w:r>
      <w:r w:rsidRPr="0012789D">
        <w:rPr>
          <w:rFonts w:ascii="Times New Roman" w:eastAsia="宋体" w:hAnsi="Times New Roman" w:cs="Times New Roman"/>
          <w:color w:val="333333"/>
          <w:kern w:val="0"/>
          <w:sz w:val="28"/>
          <w:szCs w:val="28"/>
        </w:rPr>
        <w:t>])</w:t>
      </w:r>
    </w:p>
    <w:p w14:paraId="49383B62" w14:textId="26076CE2" w:rsidR="0012789D" w:rsidRPr="0012789D" w:rsidRDefault="0012789D" w:rsidP="00243EA3">
      <w:pPr>
        <w:widowControl/>
        <w:numPr>
          <w:ilvl w:val="0"/>
          <w:numId w:val="19"/>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若当前最大值相同，由于是不同路径，需要用</w:t>
      </w:r>
      <w:r w:rsidRPr="0012789D">
        <w:rPr>
          <w:rFonts w:ascii="Segoe UI" w:eastAsia="宋体" w:hAnsi="Segoe UI" w:cs="Segoe UI"/>
          <w:color w:val="333333"/>
          <w:kern w:val="0"/>
          <w:sz w:val="23"/>
          <w:szCs w:val="23"/>
        </w:rPr>
        <w:t>mp</w:t>
      </w:r>
      <w:r w:rsidRPr="0012789D">
        <w:rPr>
          <w:rFonts w:ascii="Segoe UI" w:eastAsia="宋体" w:hAnsi="Segoe UI" w:cs="Segoe UI"/>
          <w:color w:val="333333"/>
          <w:kern w:val="0"/>
          <w:sz w:val="23"/>
          <w:szCs w:val="23"/>
        </w:rPr>
        <w:t>数组比较：</w:t>
      </w:r>
      <w:r w:rsidRPr="0012789D">
        <w:rPr>
          <w:rFonts w:ascii="KaTeX_Math" w:eastAsia="宋体" w:hAnsi="KaTeX_Math" w:cs="Times New Roman"/>
          <w:i/>
          <w:iCs/>
          <w:color w:val="333333"/>
          <w:kern w:val="0"/>
          <w:sz w:val="28"/>
          <w:szCs w:val="28"/>
        </w:rPr>
        <w:t>mp</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max</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mp</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mp</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v</w:t>
      </w:r>
      <w:r w:rsidRPr="0012789D">
        <w:rPr>
          <w:rFonts w:ascii="Times New Roman" w:eastAsia="宋体" w:hAnsi="Times New Roman" w:cs="Times New Roman"/>
          <w:color w:val="333333"/>
          <w:kern w:val="0"/>
          <w:sz w:val="28"/>
          <w:szCs w:val="28"/>
        </w:rPr>
        <w:t>])</w:t>
      </w:r>
    </w:p>
    <w:p w14:paraId="0D4B06AE" w14:textId="73A46204" w:rsidR="0012789D" w:rsidRPr="0012789D" w:rsidRDefault="0012789D" w:rsidP="005E13F1">
      <w:pPr>
        <w:pStyle w:val="3"/>
      </w:pPr>
      <w:r w:rsidRPr="0012789D">
        <w:t>有向图DP分支— —博弈</w:t>
      </w:r>
    </w:p>
    <w:p w14:paraId="124C0B9E" w14:textId="22DE719E"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如果当前的图可描述为一个游戏，所衍生出来的</w:t>
      </w:r>
      <w:r w:rsidRPr="0012789D">
        <w:rPr>
          <w:rFonts w:ascii="Segoe UI" w:eastAsia="宋体" w:hAnsi="Segoe UI" w:cs="Segoe UI"/>
          <w:color w:val="333333"/>
          <w:kern w:val="0"/>
          <w:sz w:val="23"/>
          <w:szCs w:val="23"/>
        </w:rPr>
        <w:t> </w:t>
      </w:r>
      <w:r w:rsidRPr="0012789D">
        <w:rPr>
          <w:rFonts w:ascii="KaTeX_Math" w:eastAsia="宋体" w:hAnsi="KaTeX_Math" w:cs="Times New Roman"/>
          <w:b/>
          <w:bCs/>
          <w:i/>
          <w:iCs/>
          <w:color w:val="333333"/>
          <w:kern w:val="0"/>
          <w:sz w:val="28"/>
          <w:szCs w:val="28"/>
        </w:rPr>
        <w:t>sg</w:t>
      </w:r>
      <w:r w:rsidRPr="0012789D">
        <w:rPr>
          <w:rFonts w:ascii="Segoe UI" w:eastAsia="宋体" w:hAnsi="Segoe UI" w:cs="Segoe UI"/>
          <w:b/>
          <w:bCs/>
          <w:color w:val="333333"/>
          <w:kern w:val="0"/>
          <w:sz w:val="23"/>
          <w:szCs w:val="23"/>
        </w:rPr>
        <w:t>函数</w:t>
      </w:r>
      <w:r w:rsidRPr="0012789D">
        <w:rPr>
          <w:rFonts w:ascii="Segoe UI" w:eastAsia="宋体" w:hAnsi="Segoe UI" w:cs="Segoe UI"/>
          <w:color w:val="333333"/>
          <w:kern w:val="0"/>
          <w:sz w:val="23"/>
          <w:szCs w:val="23"/>
        </w:rPr>
        <w:t> </w:t>
      </w:r>
      <w:r w:rsidRPr="0012789D">
        <w:rPr>
          <w:rFonts w:ascii="Segoe UI" w:eastAsia="宋体" w:hAnsi="Segoe UI" w:cs="Segoe UI"/>
          <w:color w:val="333333"/>
          <w:kern w:val="0"/>
          <w:sz w:val="23"/>
          <w:szCs w:val="23"/>
        </w:rPr>
        <w:t>也可通过某种公式进行</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转移从而找到规律。本来我也不会，想学了之后讲讲的，但好像发现这东西其实和</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扯太远了，于是就咕了。</w:t>
      </w:r>
    </w:p>
    <w:p w14:paraId="0A666E0A"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除了洛谷日报最近的两篇（共三篇，但第一篇博弈论就是给你讲故事的）可以参考，还可以给各位丢一个</w:t>
      </w:r>
      <w:hyperlink r:id="rId30" w:history="1">
        <w:r w:rsidRPr="0012789D">
          <w:rPr>
            <w:rFonts w:ascii="Segoe UI" w:eastAsia="宋体" w:hAnsi="Segoe UI" w:cs="Segoe UI"/>
            <w:color w:val="0E90D2"/>
            <w:kern w:val="0"/>
            <w:sz w:val="23"/>
            <w:szCs w:val="23"/>
            <w:u w:val="single"/>
          </w:rPr>
          <w:t>讲的很详细的博客</w:t>
        </w:r>
      </w:hyperlink>
      <w:r w:rsidRPr="0012789D">
        <w:rPr>
          <w:rFonts w:ascii="Segoe UI" w:eastAsia="宋体" w:hAnsi="Segoe UI" w:cs="Segoe UI"/>
          <w:color w:val="333333"/>
          <w:kern w:val="0"/>
          <w:sz w:val="23"/>
          <w:szCs w:val="23"/>
        </w:rPr>
        <w:t>。</w:t>
      </w:r>
    </w:p>
    <w:p w14:paraId="16982D9B" w14:textId="4FB6966D" w:rsidR="0012789D" w:rsidRPr="005E13F1" w:rsidRDefault="0012789D" w:rsidP="004A08B2">
      <w:pPr>
        <w:pStyle w:val="1"/>
      </w:pPr>
      <w:r w:rsidRPr="005E13F1">
        <w:t>数论DP</w:t>
      </w:r>
    </w:p>
    <w:p w14:paraId="671A6115"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本篇名字是作者瞎编的，只是把概率</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，数学期望</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，还有所谓计数类</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拧巴拧巴，搞成一章来讲。</w:t>
      </w:r>
    </w:p>
    <w:p w14:paraId="7A0B514B"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由于数学期望的转移具有线性关系，所以和</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也沾了不少边。但期望</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也只是作为数学期望问题的手段之一，并不是唯一的解期望题的方法，这需要注意。</w:t>
      </w:r>
    </w:p>
    <w:p w14:paraId="1F3AB551" w14:textId="77777777" w:rsidR="0012789D" w:rsidRPr="0012789D" w:rsidRDefault="0012789D" w:rsidP="00FD428D">
      <w:pPr>
        <w:pStyle w:val="3"/>
      </w:pPr>
      <w:r w:rsidRPr="0012789D">
        <w:t>前置芝士：</w:t>
      </w:r>
      <w:hyperlink r:id="rId31" w:history="1">
        <w:r w:rsidRPr="0012789D">
          <w:rPr>
            <w:color w:val="0E90D2"/>
            <w:u w:val="single"/>
          </w:rPr>
          <w:t>概率与期望</w:t>
        </w:r>
      </w:hyperlink>
    </w:p>
    <w:p w14:paraId="2A4A9CB3"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由于篇幅过长就搞了一个分支啦，里面有一些基本的概念和公式</w:t>
      </w:r>
      <w:r w:rsidRPr="0012789D">
        <w:rPr>
          <w:rFonts w:ascii="Segoe UI" w:eastAsia="宋体" w:hAnsi="Segoe UI" w:cs="Segoe UI"/>
          <w:color w:val="333333"/>
          <w:kern w:val="0"/>
          <w:sz w:val="23"/>
          <w:szCs w:val="23"/>
        </w:rPr>
        <w:t>~</w:t>
      </w:r>
    </w:p>
    <w:p w14:paraId="0B6A4251" w14:textId="60ABD65E" w:rsidR="0012789D" w:rsidRPr="0012789D" w:rsidRDefault="0012789D" w:rsidP="00FD428D">
      <w:pPr>
        <w:pStyle w:val="3"/>
      </w:pPr>
      <w:r w:rsidRPr="0012789D">
        <w:t>期望 </w:t>
      </w:r>
      <w:r w:rsidRPr="0012789D">
        <w:rPr>
          <w:rFonts w:ascii="KaTeX_Math" w:hAnsi="KaTeX_Math" w:cs="Times New Roman"/>
          <w:i/>
          <w:iCs/>
          <w:sz w:val="28"/>
          <w:szCs w:val="28"/>
        </w:rPr>
        <w:t>DP</w:t>
      </w:r>
      <w:r w:rsidRPr="0012789D">
        <w:t>部分</w:t>
      </w:r>
    </w:p>
    <w:p w14:paraId="067ED540" w14:textId="55053BBD" w:rsidR="0012789D" w:rsidRPr="00FD428D" w:rsidRDefault="0012789D" w:rsidP="00FD428D">
      <w:pPr>
        <w:pStyle w:val="3"/>
      </w:pPr>
      <w:r w:rsidRPr="00FD428D">
        <w:t>NOIP</w:t>
      </w:r>
      <w:r w:rsidR="00FD428D" w:rsidRPr="00FD428D">
        <w:t>-</w:t>
      </w:r>
      <w:hyperlink r:id="rId32" w:history="1">
        <w:r w:rsidRPr="00FD428D">
          <w:t>换教室</w:t>
        </w:r>
      </w:hyperlink>
    </w:p>
    <w:p w14:paraId="64444A38" w14:textId="77777777" w:rsidR="00FD428D" w:rsidRDefault="0012789D" w:rsidP="00FD428D">
      <w:pPr>
        <w:pStyle w:val="4"/>
      </w:pPr>
      <w:r w:rsidRPr="0012789D">
        <w:lastRenderedPageBreak/>
        <w:t>题面：</w:t>
      </w:r>
    </w:p>
    <w:p w14:paraId="4AC7B817" w14:textId="3B4BC152"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 </w:t>
      </w:r>
      <w:r w:rsidRPr="0012789D">
        <w:rPr>
          <w:rFonts w:ascii="Segoe UI" w:eastAsia="宋体" w:hAnsi="Segoe UI" w:cs="Segoe UI"/>
          <w:color w:val="333333"/>
          <w:kern w:val="0"/>
          <w:sz w:val="23"/>
          <w:szCs w:val="23"/>
        </w:rPr>
        <w:t>告诉你学校各个教室距离，告诉你第</w:t>
      </w:r>
      <w:r w:rsidRPr="0012789D">
        <w:rPr>
          <w:rFonts w:ascii="Segoe UI" w:eastAsia="宋体" w:hAnsi="Segoe UI" w:cs="Segoe UI"/>
          <w:color w:val="333333"/>
          <w:kern w:val="0"/>
          <w:sz w:val="23"/>
          <w:szCs w:val="23"/>
        </w:rPr>
        <w:t>i</w:t>
      </w:r>
      <w:r w:rsidRPr="0012789D">
        <w:rPr>
          <w:rFonts w:ascii="Segoe UI" w:eastAsia="宋体" w:hAnsi="Segoe UI" w:cs="Segoe UI"/>
          <w:color w:val="333333"/>
          <w:kern w:val="0"/>
          <w:sz w:val="23"/>
          <w:szCs w:val="23"/>
        </w:rPr>
        <w:t>时间点上课的地点和换教室后上课地点，告诉你</w:t>
      </w:r>
      <w:r w:rsidRPr="0012789D">
        <w:rPr>
          <w:rFonts w:ascii="Segoe UI" w:eastAsia="宋体" w:hAnsi="Segoe UI" w:cs="Segoe UI"/>
          <w:color w:val="333333"/>
          <w:kern w:val="0"/>
          <w:sz w:val="23"/>
          <w:szCs w:val="23"/>
        </w:rPr>
        <w:t>M</w:t>
      </w:r>
      <w:r w:rsidRPr="0012789D">
        <w:rPr>
          <w:rFonts w:ascii="Segoe UI" w:eastAsia="宋体" w:hAnsi="Segoe UI" w:cs="Segoe UI"/>
          <w:color w:val="333333"/>
          <w:kern w:val="0"/>
          <w:sz w:val="23"/>
          <w:szCs w:val="23"/>
        </w:rPr>
        <w:t>次换课的概率，问你期望步行？</w:t>
      </w:r>
    </w:p>
    <w:p w14:paraId="6AEE1AE7" w14:textId="77777777" w:rsidR="0012789D" w:rsidRPr="0012789D" w:rsidRDefault="0012789D" w:rsidP="00FD428D">
      <w:pPr>
        <w:pStyle w:val="4"/>
      </w:pPr>
      <w:r w:rsidRPr="0012789D">
        <w:t>口胡分析：</w:t>
      </w:r>
    </w:p>
    <w:p w14:paraId="4B8AF3DF"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我写题面无能，还是好好回去把题面静下心读一下吧。。</w:t>
      </w:r>
    </w:p>
    <w:p w14:paraId="2CBA97D7" w14:textId="494C4FB8"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不考虑图论部分的知识，假设已经知道个教室的距离</w:t>
      </w:r>
      <w:r w:rsidRPr="0012789D">
        <w:rPr>
          <w:rFonts w:ascii="KaTeX_Math" w:eastAsia="宋体" w:hAnsi="KaTeX_Math" w:cs="Times New Roman"/>
          <w:i/>
          <w:iCs/>
          <w:color w:val="333333"/>
          <w:kern w:val="0"/>
          <w:sz w:val="28"/>
          <w:szCs w:val="28"/>
        </w:rPr>
        <w:t>dis</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，我们设出</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][0/1]</w:t>
      </w:r>
      <w:r w:rsidRPr="0012789D">
        <w:rPr>
          <w:rFonts w:ascii="Segoe UI" w:eastAsia="宋体" w:hAnsi="Segoe UI" w:cs="Segoe UI"/>
          <w:color w:val="333333"/>
          <w:kern w:val="0"/>
          <w:sz w:val="23"/>
          <w:szCs w:val="23"/>
        </w:rPr>
        <w:t>表示到第</w:t>
      </w:r>
      <w:r w:rsidRPr="0012789D">
        <w:rPr>
          <w:rFonts w:ascii="Segoe UI" w:eastAsia="宋体" w:hAnsi="Segoe UI" w:cs="Segoe UI"/>
          <w:color w:val="333333"/>
          <w:kern w:val="0"/>
          <w:sz w:val="23"/>
          <w:szCs w:val="23"/>
        </w:rPr>
        <w:t>I</w:t>
      </w:r>
      <w:r w:rsidRPr="0012789D">
        <w:rPr>
          <w:rFonts w:ascii="Segoe UI" w:eastAsia="宋体" w:hAnsi="Segoe UI" w:cs="Segoe UI"/>
          <w:color w:val="333333"/>
          <w:kern w:val="0"/>
          <w:sz w:val="23"/>
          <w:szCs w:val="23"/>
        </w:rPr>
        <w:t>时间点，换了</w:t>
      </w:r>
      <w:r w:rsidRPr="0012789D">
        <w:rPr>
          <w:rFonts w:ascii="Segoe UI" w:eastAsia="宋体" w:hAnsi="Segoe UI" w:cs="Segoe UI"/>
          <w:color w:val="333333"/>
          <w:kern w:val="0"/>
          <w:sz w:val="23"/>
          <w:szCs w:val="23"/>
        </w:rPr>
        <w:t>j</w:t>
      </w:r>
      <w:r w:rsidRPr="0012789D">
        <w:rPr>
          <w:rFonts w:ascii="Segoe UI" w:eastAsia="宋体" w:hAnsi="Segoe UI" w:cs="Segoe UI"/>
          <w:color w:val="333333"/>
          <w:kern w:val="0"/>
          <w:sz w:val="23"/>
          <w:szCs w:val="23"/>
        </w:rPr>
        <w:t>次课，当前换不换所得到的最小期望距离，那怎么用期望进行分析得出方程呢？</w:t>
      </w:r>
    </w:p>
    <w:p w14:paraId="0D5FE72E" w14:textId="77777777" w:rsidR="0012789D" w:rsidRPr="0012789D" w:rsidRDefault="0012789D" w:rsidP="00FD428D">
      <w:pPr>
        <w:pStyle w:val="5"/>
      </w:pPr>
      <w:r w:rsidRPr="0012789D">
        <w:t>先考虑当前不换课：</w:t>
      </w:r>
    </w:p>
    <w:p w14:paraId="33347B8C" w14:textId="3537B52C" w:rsidR="0012789D" w:rsidRPr="0012789D" w:rsidRDefault="0012789D" w:rsidP="00243EA3">
      <w:pPr>
        <w:widowControl/>
        <w:numPr>
          <w:ilvl w:val="0"/>
          <w:numId w:val="23"/>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若上次也不换，那就直接</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][0]=</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j</w:t>
      </w:r>
      <w:r w:rsidRPr="0012789D">
        <w:rPr>
          <w:rFonts w:ascii="Times New Roman" w:eastAsia="宋体" w:hAnsi="Times New Roman" w:cs="Times New Roman"/>
          <w:color w:val="333333"/>
          <w:kern w:val="0"/>
          <w:sz w:val="28"/>
          <w:szCs w:val="28"/>
        </w:rPr>
        <w:t>][0]+</w:t>
      </w:r>
      <w:r w:rsidRPr="0012789D">
        <w:rPr>
          <w:rFonts w:ascii="KaTeX_Math" w:eastAsia="宋体" w:hAnsi="KaTeX_Math" w:cs="Times New Roman"/>
          <w:i/>
          <w:iCs/>
          <w:color w:val="333333"/>
          <w:kern w:val="0"/>
          <w:sz w:val="28"/>
          <w:szCs w:val="28"/>
        </w:rPr>
        <w:t>dis</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a</w:t>
      </w:r>
      <w:r w:rsidRPr="0012789D">
        <w:rPr>
          <w:rFonts w:ascii="KaTeX_Math" w:eastAsia="宋体" w:hAnsi="KaTeX_Math" w:cs="Times New Roman"/>
          <w:i/>
          <w:iCs/>
          <w:color w:val="333333"/>
          <w:kern w:val="0"/>
          <w:sz w:val="20"/>
          <w:szCs w:val="20"/>
        </w:rPr>
        <w:t>i</w:t>
      </w:r>
      <w:r w:rsidRPr="0012789D">
        <w:rPr>
          <w:rFonts w:ascii="Times New Roman" w:eastAsia="宋体" w:hAnsi="Times New Roman" w:cs="Times New Roman"/>
          <w:color w:val="333333"/>
          <w:kern w:val="0"/>
          <w:sz w:val="2"/>
          <w:szCs w:val="2"/>
        </w:rPr>
        <w:t>​</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a</w:t>
      </w:r>
      <w:r w:rsidRPr="0012789D">
        <w:rPr>
          <w:rFonts w:ascii="KaTeX_Math" w:eastAsia="宋体" w:hAnsi="KaTeX_Math" w:cs="Times New Roman"/>
          <w:i/>
          <w:iCs/>
          <w:color w:val="333333"/>
          <w:kern w:val="0"/>
          <w:sz w:val="20"/>
          <w:szCs w:val="20"/>
        </w:rPr>
        <w:t>i</w:t>
      </w:r>
      <w:r w:rsidRPr="0012789D">
        <w:rPr>
          <w:rFonts w:ascii="Times New Roman" w:eastAsia="宋体" w:hAnsi="Times New Roman" w:cs="Times New Roman"/>
          <w:color w:val="333333"/>
          <w:kern w:val="0"/>
          <w:sz w:val="20"/>
          <w:szCs w:val="20"/>
        </w:rPr>
        <w:t>−1</w:t>
      </w:r>
      <w:r w:rsidRPr="0012789D">
        <w:rPr>
          <w:rFonts w:ascii="Times New Roman" w:eastAsia="宋体" w:hAnsi="Times New Roman" w:cs="Times New Roman"/>
          <w:color w:val="333333"/>
          <w:kern w:val="0"/>
          <w:sz w:val="2"/>
          <w:szCs w:val="2"/>
        </w:rPr>
        <w:t>​</w:t>
      </w:r>
      <w:r w:rsidRPr="0012789D">
        <w:rPr>
          <w:rFonts w:ascii="Times New Roman" w:eastAsia="宋体" w:hAnsi="Times New Roman" w:cs="Times New Roman"/>
          <w:color w:val="333333"/>
          <w:kern w:val="0"/>
          <w:sz w:val="28"/>
          <w:szCs w:val="28"/>
        </w:rPr>
        <w:t>]</w:t>
      </w:r>
    </w:p>
    <w:p w14:paraId="7F74674C" w14:textId="77777777" w:rsidR="0012789D" w:rsidRPr="0012789D" w:rsidRDefault="0012789D" w:rsidP="00243EA3">
      <w:pPr>
        <w:widowControl/>
        <w:numPr>
          <w:ilvl w:val="0"/>
          <w:numId w:val="23"/>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若上次换，则由定义</w:t>
      </w:r>
    </w:p>
    <w:p w14:paraId="2FABCCB7"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可知：</w:t>
      </w:r>
    </w:p>
    <w:p w14:paraId="6CD956EE"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555555"/>
          <w:kern w:val="0"/>
          <w:sz w:val="24"/>
          <w:szCs w:val="24"/>
        </w:rPr>
      </w:pPr>
      <w:r w:rsidRPr="0012789D">
        <w:rPr>
          <w:rFonts w:ascii="Consolas" w:eastAsia="宋体" w:hAnsi="Consolas" w:cs="宋体"/>
          <w:color w:val="555555"/>
          <w:kern w:val="0"/>
          <w:sz w:val="24"/>
          <w:szCs w:val="24"/>
        </w:rPr>
        <w:t>E(</w:t>
      </w:r>
      <w:r w:rsidRPr="0012789D">
        <w:rPr>
          <w:rFonts w:ascii="Consolas" w:eastAsia="宋体" w:hAnsi="Consolas" w:cs="宋体"/>
          <w:color w:val="555555"/>
          <w:kern w:val="0"/>
          <w:sz w:val="24"/>
          <w:szCs w:val="24"/>
        </w:rPr>
        <w:t>当前上课距离</w:t>
      </w:r>
      <w:r w:rsidRPr="0012789D">
        <w:rPr>
          <w:rFonts w:ascii="Consolas" w:eastAsia="宋体" w:hAnsi="Consolas" w:cs="宋体"/>
          <w:color w:val="555555"/>
          <w:kern w:val="0"/>
          <w:sz w:val="24"/>
          <w:szCs w:val="24"/>
        </w:rPr>
        <w:t>)=</w:t>
      </w:r>
    </w:p>
    <w:p w14:paraId="68E8C91E"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555555"/>
          <w:kern w:val="0"/>
          <w:sz w:val="24"/>
          <w:szCs w:val="24"/>
        </w:rPr>
      </w:pPr>
      <w:r w:rsidRPr="0012789D">
        <w:rPr>
          <w:rFonts w:ascii="Consolas" w:eastAsia="宋体" w:hAnsi="Consolas" w:cs="宋体"/>
          <w:color w:val="555555"/>
          <w:kern w:val="0"/>
          <w:sz w:val="24"/>
          <w:szCs w:val="24"/>
        </w:rPr>
        <w:t>E(</w:t>
      </w:r>
      <w:r w:rsidRPr="0012789D">
        <w:rPr>
          <w:rFonts w:ascii="Consolas" w:eastAsia="宋体" w:hAnsi="Consolas" w:cs="宋体"/>
          <w:color w:val="555555"/>
          <w:kern w:val="0"/>
          <w:sz w:val="24"/>
          <w:szCs w:val="24"/>
        </w:rPr>
        <w:t>上次换了课的教室与现在教室的距离</w:t>
      </w:r>
      <w:r w:rsidRPr="0012789D">
        <w:rPr>
          <w:rFonts w:ascii="Consolas" w:eastAsia="宋体" w:hAnsi="Consolas" w:cs="宋体"/>
          <w:color w:val="555555"/>
          <w:kern w:val="0"/>
          <w:sz w:val="24"/>
          <w:szCs w:val="24"/>
        </w:rPr>
        <w:t>)*P(</w:t>
      </w:r>
      <w:r w:rsidRPr="0012789D">
        <w:rPr>
          <w:rFonts w:ascii="Consolas" w:eastAsia="宋体" w:hAnsi="Consolas" w:cs="宋体"/>
          <w:color w:val="555555"/>
          <w:kern w:val="0"/>
          <w:sz w:val="24"/>
          <w:szCs w:val="24"/>
        </w:rPr>
        <w:t>换课成功</w:t>
      </w:r>
      <w:r w:rsidRPr="0012789D">
        <w:rPr>
          <w:rFonts w:ascii="Consolas" w:eastAsia="宋体" w:hAnsi="Consolas" w:cs="宋体"/>
          <w:color w:val="555555"/>
          <w:kern w:val="0"/>
          <w:sz w:val="24"/>
          <w:szCs w:val="24"/>
        </w:rPr>
        <w:t>)</w:t>
      </w:r>
    </w:p>
    <w:p w14:paraId="45786A07"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555555"/>
          <w:kern w:val="0"/>
          <w:sz w:val="24"/>
          <w:szCs w:val="24"/>
        </w:rPr>
      </w:pPr>
      <w:r w:rsidRPr="0012789D">
        <w:rPr>
          <w:rFonts w:ascii="Consolas" w:eastAsia="宋体" w:hAnsi="Consolas" w:cs="宋体"/>
          <w:color w:val="555555"/>
          <w:kern w:val="0"/>
          <w:sz w:val="24"/>
          <w:szCs w:val="24"/>
        </w:rPr>
        <w:t>+E(</w:t>
      </w:r>
      <w:r w:rsidRPr="0012789D">
        <w:rPr>
          <w:rFonts w:ascii="Consolas" w:eastAsia="宋体" w:hAnsi="Consolas" w:cs="宋体"/>
          <w:color w:val="555555"/>
          <w:kern w:val="0"/>
          <w:sz w:val="24"/>
          <w:szCs w:val="24"/>
        </w:rPr>
        <w:t>上次没换课教室与现在教室的距离）</w:t>
      </w:r>
      <w:r w:rsidRPr="0012789D">
        <w:rPr>
          <w:rFonts w:ascii="Consolas" w:eastAsia="宋体" w:hAnsi="Consolas" w:cs="宋体"/>
          <w:color w:val="555555"/>
          <w:kern w:val="0"/>
          <w:sz w:val="24"/>
          <w:szCs w:val="24"/>
        </w:rPr>
        <w:t>*P(</w:t>
      </w:r>
      <w:r w:rsidRPr="0012789D">
        <w:rPr>
          <w:rFonts w:ascii="Consolas" w:eastAsia="宋体" w:hAnsi="Consolas" w:cs="宋体"/>
          <w:color w:val="555555"/>
          <w:kern w:val="0"/>
          <w:sz w:val="24"/>
          <w:szCs w:val="24"/>
        </w:rPr>
        <w:t>换课失败</w:t>
      </w:r>
      <w:r w:rsidRPr="0012789D">
        <w:rPr>
          <w:rFonts w:ascii="Consolas" w:eastAsia="宋体" w:hAnsi="Consolas" w:cs="宋体"/>
          <w:color w:val="555555"/>
          <w:kern w:val="0"/>
          <w:sz w:val="24"/>
          <w:szCs w:val="24"/>
        </w:rPr>
        <w:t>)</w:t>
      </w:r>
      <w:r w:rsidRPr="0012789D">
        <w:rPr>
          <w:rFonts w:ascii="Consolas" w:eastAsia="宋体" w:hAnsi="Consolas" w:cs="宋体"/>
          <w:color w:val="555555"/>
          <w:kern w:val="0"/>
          <w:sz w:val="24"/>
          <w:szCs w:val="24"/>
        </w:rPr>
        <w:t>；</w:t>
      </w:r>
    </w:p>
    <w:p w14:paraId="37885820"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显然两个事件互相独立且构成总集，所以</w:t>
      </w:r>
    </w:p>
    <w:p w14:paraId="04A98557"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555555"/>
          <w:kern w:val="0"/>
          <w:sz w:val="24"/>
          <w:szCs w:val="24"/>
        </w:rPr>
      </w:pPr>
      <w:r w:rsidRPr="0012789D">
        <w:rPr>
          <w:rFonts w:ascii="Consolas" w:eastAsia="宋体" w:hAnsi="Consolas" w:cs="宋体"/>
          <w:color w:val="555555"/>
          <w:kern w:val="0"/>
          <w:sz w:val="24"/>
          <w:szCs w:val="24"/>
        </w:rPr>
        <w:t>P(</w:t>
      </w:r>
      <w:r w:rsidRPr="0012789D">
        <w:rPr>
          <w:rFonts w:ascii="Consolas" w:eastAsia="宋体" w:hAnsi="Consolas" w:cs="宋体"/>
          <w:color w:val="555555"/>
          <w:kern w:val="0"/>
          <w:sz w:val="24"/>
          <w:szCs w:val="24"/>
        </w:rPr>
        <w:t>换课成功</w:t>
      </w:r>
      <w:r w:rsidRPr="0012789D">
        <w:rPr>
          <w:rFonts w:ascii="Consolas" w:eastAsia="宋体" w:hAnsi="Consolas" w:cs="宋体"/>
          <w:color w:val="555555"/>
          <w:kern w:val="0"/>
          <w:sz w:val="24"/>
          <w:szCs w:val="24"/>
        </w:rPr>
        <w:t>)+P(</w:t>
      </w:r>
      <w:r w:rsidRPr="0012789D">
        <w:rPr>
          <w:rFonts w:ascii="Consolas" w:eastAsia="宋体" w:hAnsi="Consolas" w:cs="宋体"/>
          <w:color w:val="555555"/>
          <w:kern w:val="0"/>
          <w:sz w:val="24"/>
          <w:szCs w:val="24"/>
        </w:rPr>
        <w:t>换课失败</w:t>
      </w:r>
      <w:r w:rsidRPr="0012789D">
        <w:rPr>
          <w:rFonts w:ascii="Consolas" w:eastAsia="宋体" w:hAnsi="Consolas" w:cs="宋体"/>
          <w:color w:val="555555"/>
          <w:kern w:val="0"/>
          <w:sz w:val="24"/>
          <w:szCs w:val="24"/>
        </w:rPr>
        <w:t>)=1</w:t>
      </w:r>
    </w:p>
    <w:p w14:paraId="766D198B" w14:textId="77777777" w:rsidR="0012789D" w:rsidRPr="0012789D" w:rsidRDefault="0012789D" w:rsidP="00FD428D">
      <w:pPr>
        <w:pStyle w:val="5"/>
      </w:pPr>
      <w:r w:rsidRPr="0012789D">
        <w:t>若当前换课：</w:t>
      </w:r>
    </w:p>
    <w:p w14:paraId="5279D983" w14:textId="77777777" w:rsidR="0012789D" w:rsidRPr="0012789D" w:rsidRDefault="0012789D" w:rsidP="00243EA3">
      <w:pPr>
        <w:widowControl/>
        <w:numPr>
          <w:ilvl w:val="0"/>
          <w:numId w:val="24"/>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若上次不换课，由定义</w:t>
      </w:r>
    </w:p>
    <w:p w14:paraId="279A65B6"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可知：</w:t>
      </w:r>
    </w:p>
    <w:p w14:paraId="693CB8E7"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555555"/>
          <w:kern w:val="0"/>
          <w:sz w:val="24"/>
          <w:szCs w:val="24"/>
        </w:rPr>
      </w:pPr>
      <w:r w:rsidRPr="0012789D">
        <w:rPr>
          <w:rFonts w:ascii="Consolas" w:eastAsia="宋体" w:hAnsi="Consolas" w:cs="宋体"/>
          <w:color w:val="555555"/>
          <w:kern w:val="0"/>
          <w:sz w:val="24"/>
          <w:szCs w:val="24"/>
        </w:rPr>
        <w:t>E(</w:t>
      </w:r>
      <w:r w:rsidRPr="0012789D">
        <w:rPr>
          <w:rFonts w:ascii="Consolas" w:eastAsia="宋体" w:hAnsi="Consolas" w:cs="宋体"/>
          <w:color w:val="555555"/>
          <w:kern w:val="0"/>
          <w:sz w:val="24"/>
          <w:szCs w:val="24"/>
        </w:rPr>
        <w:t>当前上课距离</w:t>
      </w:r>
      <w:r w:rsidRPr="0012789D">
        <w:rPr>
          <w:rFonts w:ascii="Consolas" w:eastAsia="宋体" w:hAnsi="Consolas" w:cs="宋体"/>
          <w:color w:val="555555"/>
          <w:kern w:val="0"/>
          <w:sz w:val="24"/>
          <w:szCs w:val="24"/>
        </w:rPr>
        <w:t>)</w:t>
      </w:r>
    </w:p>
    <w:p w14:paraId="598E6230"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555555"/>
          <w:kern w:val="0"/>
          <w:sz w:val="24"/>
          <w:szCs w:val="24"/>
        </w:rPr>
      </w:pPr>
      <w:r w:rsidRPr="0012789D">
        <w:rPr>
          <w:rFonts w:ascii="Consolas" w:eastAsia="宋体" w:hAnsi="Consolas" w:cs="宋体"/>
          <w:color w:val="555555"/>
          <w:kern w:val="0"/>
          <w:sz w:val="24"/>
          <w:szCs w:val="24"/>
        </w:rPr>
        <w:t>=E(</w:t>
      </w:r>
      <w:r w:rsidRPr="0012789D">
        <w:rPr>
          <w:rFonts w:ascii="Consolas" w:eastAsia="宋体" w:hAnsi="Consolas" w:cs="宋体"/>
          <w:color w:val="555555"/>
          <w:kern w:val="0"/>
          <w:sz w:val="24"/>
          <w:szCs w:val="24"/>
        </w:rPr>
        <w:t>上次没换课的教室与现在换课教室的距离</w:t>
      </w:r>
      <w:r w:rsidRPr="0012789D">
        <w:rPr>
          <w:rFonts w:ascii="Consolas" w:eastAsia="宋体" w:hAnsi="Consolas" w:cs="宋体"/>
          <w:color w:val="555555"/>
          <w:kern w:val="0"/>
          <w:sz w:val="24"/>
          <w:szCs w:val="24"/>
        </w:rPr>
        <w:t>)*P(</w:t>
      </w:r>
      <w:r w:rsidRPr="0012789D">
        <w:rPr>
          <w:rFonts w:ascii="Consolas" w:eastAsia="宋体" w:hAnsi="Consolas" w:cs="宋体"/>
          <w:color w:val="555555"/>
          <w:kern w:val="0"/>
          <w:sz w:val="24"/>
          <w:szCs w:val="24"/>
        </w:rPr>
        <w:t>当前换课成功</w:t>
      </w:r>
      <w:r w:rsidRPr="0012789D">
        <w:rPr>
          <w:rFonts w:ascii="Consolas" w:eastAsia="宋体" w:hAnsi="Consolas" w:cs="宋体"/>
          <w:color w:val="555555"/>
          <w:kern w:val="0"/>
          <w:sz w:val="24"/>
          <w:szCs w:val="24"/>
        </w:rPr>
        <w:t>)</w:t>
      </w:r>
    </w:p>
    <w:p w14:paraId="4659B756"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555555"/>
          <w:kern w:val="0"/>
          <w:sz w:val="24"/>
          <w:szCs w:val="24"/>
        </w:rPr>
      </w:pPr>
      <w:r w:rsidRPr="0012789D">
        <w:rPr>
          <w:rFonts w:ascii="Consolas" w:eastAsia="宋体" w:hAnsi="Consolas" w:cs="宋体"/>
          <w:color w:val="555555"/>
          <w:kern w:val="0"/>
          <w:sz w:val="24"/>
          <w:szCs w:val="24"/>
        </w:rPr>
        <w:t>+E(</w:t>
      </w:r>
      <w:r w:rsidRPr="0012789D">
        <w:rPr>
          <w:rFonts w:ascii="Consolas" w:eastAsia="宋体" w:hAnsi="Consolas" w:cs="宋体"/>
          <w:color w:val="555555"/>
          <w:kern w:val="0"/>
          <w:sz w:val="24"/>
          <w:szCs w:val="24"/>
        </w:rPr>
        <w:t>上次没换课教室与现在没换课教室的距离）</w:t>
      </w:r>
      <w:r w:rsidRPr="0012789D">
        <w:rPr>
          <w:rFonts w:ascii="Consolas" w:eastAsia="宋体" w:hAnsi="Consolas" w:cs="宋体"/>
          <w:color w:val="555555"/>
          <w:kern w:val="0"/>
          <w:sz w:val="24"/>
          <w:szCs w:val="24"/>
        </w:rPr>
        <w:t>*P(</w:t>
      </w:r>
      <w:r w:rsidRPr="0012789D">
        <w:rPr>
          <w:rFonts w:ascii="Consolas" w:eastAsia="宋体" w:hAnsi="Consolas" w:cs="宋体"/>
          <w:color w:val="555555"/>
          <w:kern w:val="0"/>
          <w:sz w:val="24"/>
          <w:szCs w:val="24"/>
        </w:rPr>
        <w:t>当前换课失败</w:t>
      </w:r>
      <w:r w:rsidRPr="0012789D">
        <w:rPr>
          <w:rFonts w:ascii="Consolas" w:eastAsia="宋体" w:hAnsi="Consolas" w:cs="宋体"/>
          <w:color w:val="555555"/>
          <w:kern w:val="0"/>
          <w:sz w:val="24"/>
          <w:szCs w:val="24"/>
        </w:rPr>
        <w:t>)</w:t>
      </w:r>
      <w:r w:rsidRPr="0012789D">
        <w:rPr>
          <w:rFonts w:ascii="Consolas" w:eastAsia="宋体" w:hAnsi="Consolas" w:cs="宋体"/>
          <w:color w:val="555555"/>
          <w:kern w:val="0"/>
          <w:sz w:val="24"/>
          <w:szCs w:val="24"/>
        </w:rPr>
        <w:t>；</w:t>
      </w:r>
    </w:p>
    <w:p w14:paraId="7ADB274B"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对于当前</w:t>
      </w:r>
      <w:r w:rsidRPr="0012789D">
        <w:rPr>
          <w:rFonts w:ascii="Segoe UI" w:eastAsia="宋体" w:hAnsi="Segoe UI" w:cs="Segoe UI"/>
          <w:color w:val="333333"/>
          <w:kern w:val="0"/>
          <w:sz w:val="23"/>
          <w:szCs w:val="23"/>
        </w:rPr>
        <w:t>“</w:t>
      </w:r>
      <w:r w:rsidRPr="0012789D">
        <w:rPr>
          <w:rFonts w:ascii="Segoe UI" w:eastAsia="宋体" w:hAnsi="Segoe UI" w:cs="Segoe UI"/>
          <w:color w:val="333333"/>
          <w:kern w:val="0"/>
          <w:sz w:val="23"/>
          <w:szCs w:val="23"/>
        </w:rPr>
        <w:t>上次不换课</w:t>
      </w:r>
      <w:r w:rsidRPr="0012789D">
        <w:rPr>
          <w:rFonts w:ascii="Segoe UI" w:eastAsia="宋体" w:hAnsi="Segoe UI" w:cs="Segoe UI"/>
          <w:color w:val="333333"/>
          <w:kern w:val="0"/>
          <w:sz w:val="23"/>
          <w:szCs w:val="23"/>
        </w:rPr>
        <w:t>”</w:t>
      </w:r>
      <w:r w:rsidRPr="0012789D">
        <w:rPr>
          <w:rFonts w:ascii="Segoe UI" w:eastAsia="宋体" w:hAnsi="Segoe UI" w:cs="Segoe UI"/>
          <w:color w:val="333333"/>
          <w:kern w:val="0"/>
          <w:sz w:val="23"/>
          <w:szCs w:val="23"/>
        </w:rPr>
        <w:t>这个事件，换课成功和失败互相独立且构成总集，所以仍有上面那个式子。</w:t>
      </w:r>
    </w:p>
    <w:p w14:paraId="447F6C45" w14:textId="77777777" w:rsidR="0012789D" w:rsidRPr="0012789D" w:rsidRDefault="0012789D" w:rsidP="00243EA3">
      <w:pPr>
        <w:widowControl/>
        <w:numPr>
          <w:ilvl w:val="0"/>
          <w:numId w:val="25"/>
        </w:numPr>
        <w:spacing w:line="0" w:lineRule="atLeast"/>
        <w:ind w:left="0"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若上次换课，继续套定义</w:t>
      </w:r>
    </w:p>
    <w:p w14:paraId="67696F00"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可知：</w:t>
      </w:r>
    </w:p>
    <w:p w14:paraId="52D44E55"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555555"/>
          <w:kern w:val="0"/>
          <w:sz w:val="24"/>
          <w:szCs w:val="24"/>
        </w:rPr>
      </w:pPr>
      <w:r w:rsidRPr="0012789D">
        <w:rPr>
          <w:rFonts w:ascii="Consolas" w:eastAsia="宋体" w:hAnsi="Consolas" w:cs="宋体"/>
          <w:color w:val="555555"/>
          <w:kern w:val="0"/>
          <w:sz w:val="24"/>
          <w:szCs w:val="24"/>
        </w:rPr>
        <w:t>E(</w:t>
      </w:r>
      <w:r w:rsidRPr="0012789D">
        <w:rPr>
          <w:rFonts w:ascii="Consolas" w:eastAsia="宋体" w:hAnsi="Consolas" w:cs="宋体"/>
          <w:color w:val="555555"/>
          <w:kern w:val="0"/>
          <w:sz w:val="24"/>
          <w:szCs w:val="24"/>
        </w:rPr>
        <w:t>当前上课距离</w:t>
      </w:r>
      <w:r w:rsidRPr="0012789D">
        <w:rPr>
          <w:rFonts w:ascii="Consolas" w:eastAsia="宋体" w:hAnsi="Consolas" w:cs="宋体"/>
          <w:color w:val="555555"/>
          <w:kern w:val="0"/>
          <w:sz w:val="24"/>
          <w:szCs w:val="24"/>
        </w:rPr>
        <w:t>)=</w:t>
      </w:r>
    </w:p>
    <w:p w14:paraId="35CDEBF8"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555555"/>
          <w:kern w:val="0"/>
          <w:sz w:val="24"/>
          <w:szCs w:val="24"/>
        </w:rPr>
      </w:pPr>
      <w:r w:rsidRPr="0012789D">
        <w:rPr>
          <w:rFonts w:ascii="Consolas" w:eastAsia="宋体" w:hAnsi="Consolas" w:cs="宋体"/>
          <w:color w:val="555555"/>
          <w:kern w:val="0"/>
          <w:sz w:val="24"/>
          <w:szCs w:val="24"/>
        </w:rPr>
        <w:t>E(</w:t>
      </w:r>
      <w:r w:rsidRPr="0012789D">
        <w:rPr>
          <w:rFonts w:ascii="Consolas" w:eastAsia="宋体" w:hAnsi="Consolas" w:cs="宋体"/>
          <w:color w:val="555555"/>
          <w:kern w:val="0"/>
          <w:sz w:val="24"/>
          <w:szCs w:val="24"/>
        </w:rPr>
        <w:t>上次没换课教室与现在没换课教室的距离</w:t>
      </w:r>
      <w:r w:rsidRPr="0012789D">
        <w:rPr>
          <w:rFonts w:ascii="Consolas" w:eastAsia="宋体" w:hAnsi="Consolas" w:cs="宋体"/>
          <w:color w:val="555555"/>
          <w:kern w:val="0"/>
          <w:sz w:val="24"/>
          <w:szCs w:val="24"/>
        </w:rPr>
        <w:t>)*P(</w:t>
      </w:r>
      <w:r w:rsidRPr="0012789D">
        <w:rPr>
          <w:rFonts w:ascii="Consolas" w:eastAsia="宋体" w:hAnsi="Consolas" w:cs="宋体"/>
          <w:color w:val="555555"/>
          <w:kern w:val="0"/>
          <w:sz w:val="24"/>
          <w:szCs w:val="24"/>
        </w:rPr>
        <w:t>两次换课失败</w:t>
      </w:r>
      <w:r w:rsidRPr="0012789D">
        <w:rPr>
          <w:rFonts w:ascii="Consolas" w:eastAsia="宋体" w:hAnsi="Consolas" w:cs="宋体"/>
          <w:color w:val="555555"/>
          <w:kern w:val="0"/>
          <w:sz w:val="24"/>
          <w:szCs w:val="24"/>
        </w:rPr>
        <w:t>)</w:t>
      </w:r>
    </w:p>
    <w:p w14:paraId="37E261CF"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555555"/>
          <w:kern w:val="0"/>
          <w:sz w:val="24"/>
          <w:szCs w:val="24"/>
        </w:rPr>
      </w:pPr>
      <w:r w:rsidRPr="0012789D">
        <w:rPr>
          <w:rFonts w:ascii="Consolas" w:eastAsia="宋体" w:hAnsi="Consolas" w:cs="宋体"/>
          <w:color w:val="555555"/>
          <w:kern w:val="0"/>
          <w:sz w:val="24"/>
          <w:szCs w:val="24"/>
        </w:rPr>
        <w:t>+E(</w:t>
      </w:r>
      <w:r w:rsidRPr="0012789D">
        <w:rPr>
          <w:rFonts w:ascii="Consolas" w:eastAsia="宋体" w:hAnsi="Consolas" w:cs="宋体"/>
          <w:color w:val="555555"/>
          <w:kern w:val="0"/>
          <w:sz w:val="24"/>
          <w:szCs w:val="24"/>
        </w:rPr>
        <w:t>上次换课教室与现在换课教室的距离）</w:t>
      </w:r>
      <w:r w:rsidRPr="0012789D">
        <w:rPr>
          <w:rFonts w:ascii="Consolas" w:eastAsia="宋体" w:hAnsi="Consolas" w:cs="宋体"/>
          <w:color w:val="555555"/>
          <w:kern w:val="0"/>
          <w:sz w:val="24"/>
          <w:szCs w:val="24"/>
        </w:rPr>
        <w:t>*P(</w:t>
      </w:r>
      <w:r w:rsidRPr="0012789D">
        <w:rPr>
          <w:rFonts w:ascii="Consolas" w:eastAsia="宋体" w:hAnsi="Consolas" w:cs="宋体"/>
          <w:color w:val="555555"/>
          <w:kern w:val="0"/>
          <w:sz w:val="24"/>
          <w:szCs w:val="24"/>
        </w:rPr>
        <w:t>两次换课成功</w:t>
      </w:r>
      <w:r w:rsidRPr="0012789D">
        <w:rPr>
          <w:rFonts w:ascii="Consolas" w:eastAsia="宋体" w:hAnsi="Consolas" w:cs="宋体"/>
          <w:color w:val="555555"/>
          <w:kern w:val="0"/>
          <w:sz w:val="24"/>
          <w:szCs w:val="24"/>
        </w:rPr>
        <w:t>)</w:t>
      </w:r>
    </w:p>
    <w:p w14:paraId="02CF1E71"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555555"/>
          <w:kern w:val="0"/>
          <w:sz w:val="24"/>
          <w:szCs w:val="24"/>
        </w:rPr>
      </w:pPr>
      <w:r w:rsidRPr="0012789D">
        <w:rPr>
          <w:rFonts w:ascii="Consolas" w:eastAsia="宋体" w:hAnsi="Consolas" w:cs="宋体"/>
          <w:color w:val="555555"/>
          <w:kern w:val="0"/>
          <w:sz w:val="24"/>
          <w:szCs w:val="24"/>
        </w:rPr>
        <w:t>+E(</w:t>
      </w:r>
      <w:r w:rsidRPr="0012789D">
        <w:rPr>
          <w:rFonts w:ascii="Consolas" w:eastAsia="宋体" w:hAnsi="Consolas" w:cs="宋体"/>
          <w:color w:val="555555"/>
          <w:kern w:val="0"/>
          <w:sz w:val="24"/>
          <w:szCs w:val="24"/>
        </w:rPr>
        <w:t>上次没换课的教室与现在换课教室的距离</w:t>
      </w:r>
      <w:r w:rsidRPr="0012789D">
        <w:rPr>
          <w:rFonts w:ascii="Consolas" w:eastAsia="宋体" w:hAnsi="Consolas" w:cs="宋体"/>
          <w:color w:val="555555"/>
          <w:kern w:val="0"/>
          <w:sz w:val="24"/>
          <w:szCs w:val="24"/>
        </w:rPr>
        <w:t>)*P(</w:t>
      </w:r>
      <w:r w:rsidRPr="0012789D">
        <w:rPr>
          <w:rFonts w:ascii="Consolas" w:eastAsia="宋体" w:hAnsi="Consolas" w:cs="宋体"/>
          <w:color w:val="555555"/>
          <w:kern w:val="0"/>
          <w:sz w:val="24"/>
          <w:szCs w:val="24"/>
        </w:rPr>
        <w:t>上次失败当前成功</w:t>
      </w:r>
      <w:r w:rsidRPr="0012789D">
        <w:rPr>
          <w:rFonts w:ascii="Consolas" w:eastAsia="宋体" w:hAnsi="Consolas" w:cs="宋体"/>
          <w:color w:val="555555"/>
          <w:kern w:val="0"/>
          <w:sz w:val="24"/>
          <w:szCs w:val="24"/>
        </w:rPr>
        <w:t>)</w:t>
      </w:r>
    </w:p>
    <w:p w14:paraId="5ECF792A" w14:textId="77777777" w:rsidR="0012789D" w:rsidRPr="0012789D" w:rsidRDefault="0012789D" w:rsidP="00243EA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firstLineChars="200" w:firstLine="480"/>
        <w:jc w:val="left"/>
        <w:rPr>
          <w:rFonts w:ascii="Consolas" w:eastAsia="宋体" w:hAnsi="Consolas" w:cs="宋体"/>
          <w:color w:val="555555"/>
          <w:kern w:val="0"/>
          <w:sz w:val="24"/>
          <w:szCs w:val="24"/>
        </w:rPr>
      </w:pPr>
      <w:r w:rsidRPr="0012789D">
        <w:rPr>
          <w:rFonts w:ascii="Consolas" w:eastAsia="宋体" w:hAnsi="Consolas" w:cs="宋体"/>
          <w:color w:val="555555"/>
          <w:kern w:val="0"/>
          <w:sz w:val="24"/>
          <w:szCs w:val="24"/>
        </w:rPr>
        <w:t>+E(</w:t>
      </w:r>
      <w:r w:rsidRPr="0012789D">
        <w:rPr>
          <w:rFonts w:ascii="Consolas" w:eastAsia="宋体" w:hAnsi="Consolas" w:cs="宋体"/>
          <w:color w:val="555555"/>
          <w:kern w:val="0"/>
          <w:sz w:val="24"/>
          <w:szCs w:val="24"/>
        </w:rPr>
        <w:t>上次换课的教室与现在没换课教室的距离</w:t>
      </w:r>
      <w:r w:rsidRPr="0012789D">
        <w:rPr>
          <w:rFonts w:ascii="Consolas" w:eastAsia="宋体" w:hAnsi="Consolas" w:cs="宋体"/>
          <w:color w:val="555555"/>
          <w:kern w:val="0"/>
          <w:sz w:val="24"/>
          <w:szCs w:val="24"/>
        </w:rPr>
        <w:t>)*P(</w:t>
      </w:r>
      <w:r w:rsidRPr="0012789D">
        <w:rPr>
          <w:rFonts w:ascii="Consolas" w:eastAsia="宋体" w:hAnsi="Consolas" w:cs="宋体"/>
          <w:color w:val="555555"/>
          <w:kern w:val="0"/>
          <w:sz w:val="24"/>
          <w:szCs w:val="24"/>
        </w:rPr>
        <w:t>上次成功当前失败</w:t>
      </w:r>
      <w:r w:rsidRPr="0012789D">
        <w:rPr>
          <w:rFonts w:ascii="Consolas" w:eastAsia="宋体" w:hAnsi="Consolas" w:cs="宋体"/>
          <w:color w:val="555555"/>
          <w:kern w:val="0"/>
          <w:sz w:val="24"/>
          <w:szCs w:val="24"/>
        </w:rPr>
        <w:t>)</w:t>
      </w:r>
    </w:p>
    <w:p w14:paraId="58682F3A" w14:textId="1B5C0BA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由概率线性性质：</w:t>
      </w:r>
      <w:r w:rsidR="00FD428D" w:rsidRPr="0012789D">
        <w:rPr>
          <w:rFonts w:ascii="KaTeX_Math" w:eastAsia="宋体" w:hAnsi="KaTeX_Math" w:cs="Times New Roman"/>
          <w:i/>
          <w:iCs/>
          <w:color w:val="333333"/>
          <w:kern w:val="0"/>
          <w:sz w:val="28"/>
          <w:szCs w:val="28"/>
        </w:rPr>
        <w:t xml:space="preserve"> </w:t>
      </w:r>
      <w:r w:rsidRPr="0012789D">
        <w:rPr>
          <w:rFonts w:ascii="KaTeX_Math" w:eastAsia="宋体" w:hAnsi="KaTeX_Math" w:cs="Times New Roman"/>
          <w:i/>
          <w:iCs/>
          <w:color w:val="333333"/>
          <w:kern w:val="0"/>
          <w:sz w:val="28"/>
          <w:szCs w:val="28"/>
        </w:rPr>
        <w:t>P</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AB</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P</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A</w:t>
      </w:r>
      <w:r w:rsidRPr="0012789D">
        <w:rPr>
          <w:rFonts w:ascii="Times New Roman" w:eastAsia="宋体" w:hAnsi="Times New Roman" w:cs="Times New Roman"/>
          <w:color w:val="333333"/>
          <w:kern w:val="0"/>
          <w:sz w:val="28"/>
          <w:szCs w:val="28"/>
        </w:rPr>
        <w:t>)</w:t>
      </w:r>
      <w:r w:rsidRPr="0012789D">
        <w:rPr>
          <w:rFonts w:ascii="MS Gothic" w:eastAsia="MS Gothic" w:hAnsi="MS Gothic" w:cs="MS Gothic" w:hint="eastAsia"/>
          <w:color w:val="333333"/>
          <w:kern w:val="0"/>
          <w:sz w:val="28"/>
          <w:szCs w:val="28"/>
        </w:rPr>
        <w:t>∗</w:t>
      </w:r>
      <w:r w:rsidRPr="0012789D">
        <w:rPr>
          <w:rFonts w:ascii="KaTeX_Math" w:eastAsia="宋体" w:hAnsi="KaTeX_Math" w:cs="Times New Roman"/>
          <w:i/>
          <w:iCs/>
          <w:color w:val="333333"/>
          <w:kern w:val="0"/>
          <w:sz w:val="28"/>
          <w:szCs w:val="28"/>
        </w:rPr>
        <w:t>P</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B</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，且满足</w:t>
      </w:r>
      <w:r w:rsidRPr="0012789D">
        <w:rPr>
          <w:rFonts w:ascii="Segoe UI" w:eastAsia="宋体" w:hAnsi="Segoe UI" w:cs="Segoe UI"/>
          <w:color w:val="333333"/>
          <w:kern w:val="0"/>
          <w:sz w:val="23"/>
          <w:szCs w:val="23"/>
        </w:rPr>
        <w:t> </w:t>
      </w:r>
      <w:r w:rsidRPr="0012789D">
        <w:rPr>
          <w:rFonts w:ascii="KaTeX_Size1" w:eastAsia="宋体" w:hAnsi="KaTeX_Size1" w:cs="Times New Roman"/>
          <w:color w:val="333333"/>
          <w:kern w:val="0"/>
          <w:sz w:val="28"/>
          <w:szCs w:val="28"/>
        </w:rPr>
        <w:t>∑</w:t>
      </w:r>
      <w:r w:rsidRPr="0012789D">
        <w:rPr>
          <w:rFonts w:ascii="KaTeX_Math" w:eastAsia="宋体" w:hAnsi="KaTeX_Math" w:cs="Times New Roman"/>
          <w:i/>
          <w:iCs/>
          <w:color w:val="333333"/>
          <w:kern w:val="0"/>
          <w:sz w:val="28"/>
          <w:szCs w:val="28"/>
        </w:rPr>
        <w:t>P</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A</w:t>
      </w:r>
      <w:r w:rsidRPr="0012789D">
        <w:rPr>
          <w:rFonts w:ascii="KaTeX_Math" w:eastAsia="宋体" w:hAnsi="KaTeX_Math" w:cs="Times New Roman"/>
          <w:i/>
          <w:iCs/>
          <w:color w:val="333333"/>
          <w:kern w:val="0"/>
          <w:sz w:val="20"/>
          <w:szCs w:val="20"/>
        </w:rPr>
        <w:t>i</w:t>
      </w:r>
      <w:r w:rsidRPr="0012789D">
        <w:rPr>
          <w:rFonts w:ascii="Times New Roman" w:eastAsia="宋体" w:hAnsi="Times New Roman" w:cs="Times New Roman"/>
          <w:color w:val="333333"/>
          <w:kern w:val="0"/>
          <w:sz w:val="2"/>
          <w:szCs w:val="2"/>
        </w:rPr>
        <w:t>​</w:t>
      </w:r>
      <w:r w:rsidRPr="0012789D">
        <w:rPr>
          <w:rFonts w:ascii="Times New Roman" w:eastAsia="宋体" w:hAnsi="Times New Roman" w:cs="Times New Roman"/>
          <w:color w:val="333333"/>
          <w:kern w:val="0"/>
          <w:sz w:val="28"/>
          <w:szCs w:val="28"/>
        </w:rPr>
        <w:t>)=1</w:t>
      </w:r>
      <w:r w:rsidRPr="0012789D">
        <w:rPr>
          <w:rFonts w:ascii="Segoe UI" w:eastAsia="宋体" w:hAnsi="Segoe UI" w:cs="Segoe UI"/>
          <w:color w:val="333333"/>
          <w:kern w:val="0"/>
          <w:sz w:val="23"/>
          <w:szCs w:val="23"/>
        </w:rPr>
        <w:t> </w:t>
      </w:r>
      <w:r w:rsidRPr="0012789D">
        <w:rPr>
          <w:rFonts w:ascii="Segoe UI" w:eastAsia="宋体" w:hAnsi="Segoe UI" w:cs="Segoe UI"/>
          <w:color w:val="333333"/>
          <w:kern w:val="0"/>
          <w:sz w:val="23"/>
          <w:szCs w:val="23"/>
        </w:rPr>
        <w:t>。于是几个概率都是可算的，本题就没了。</w:t>
      </w:r>
    </w:p>
    <w:p w14:paraId="2FE8B54A" w14:textId="77777777" w:rsidR="0012789D" w:rsidRPr="0012789D" w:rsidRDefault="00715987" w:rsidP="00243EA3">
      <w:pPr>
        <w:widowControl/>
        <w:spacing w:line="0" w:lineRule="atLeast"/>
        <w:ind w:firstLineChars="200" w:firstLine="480"/>
        <w:jc w:val="left"/>
        <w:rPr>
          <w:rFonts w:ascii="宋体" w:eastAsia="宋体" w:hAnsi="宋体" w:cs="宋体"/>
          <w:kern w:val="0"/>
          <w:sz w:val="24"/>
          <w:szCs w:val="24"/>
        </w:rPr>
      </w:pPr>
      <w:r>
        <w:rPr>
          <w:rFonts w:ascii="宋体" w:eastAsia="宋体" w:hAnsi="宋体" w:cs="宋体"/>
          <w:kern w:val="0"/>
          <w:sz w:val="24"/>
          <w:szCs w:val="24"/>
        </w:rPr>
        <w:pict w14:anchorId="7104B214">
          <v:rect id="_x0000_i1025" style="width:0;height:0" o:hralign="center" o:hrstd="t" o:hrnoshade="t" o:hr="t" fillcolor="#333" stroked="f"/>
        </w:pict>
      </w:r>
    </w:p>
    <w:p w14:paraId="0D7F9CF8" w14:textId="0F9B2694" w:rsidR="0012789D" w:rsidRPr="0012789D" w:rsidRDefault="00715987" w:rsidP="00FD428D">
      <w:pPr>
        <w:pStyle w:val="3"/>
      </w:pPr>
      <w:hyperlink r:id="rId33" w:history="1">
        <w:r w:rsidR="0012789D" w:rsidRPr="0012789D">
          <w:rPr>
            <w:color w:val="0E90D2"/>
            <w:u w:val="single"/>
          </w:rPr>
          <w:t>奖励关</w:t>
        </w:r>
      </w:hyperlink>
      <w:r w:rsidR="00FD428D">
        <w:rPr>
          <w:rFonts w:hint="eastAsia"/>
        </w:rPr>
        <w:t>——真</w:t>
      </w:r>
      <w:r w:rsidR="0012789D" w:rsidRPr="0012789D">
        <w:t>正的数学期望</w:t>
      </w:r>
    </w:p>
    <w:p w14:paraId="2706D9E6" w14:textId="77777777" w:rsidR="00FD428D" w:rsidRDefault="0012789D" w:rsidP="00FD428D">
      <w:pPr>
        <w:pStyle w:val="4"/>
      </w:pPr>
      <w:r w:rsidRPr="0012789D">
        <w:t>题面：</w:t>
      </w:r>
    </w:p>
    <w:p w14:paraId="73B59BB3" w14:textId="7052795D"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 k</w:t>
      </w:r>
      <w:r w:rsidRPr="0012789D">
        <w:rPr>
          <w:rFonts w:ascii="Segoe UI" w:eastAsia="宋体" w:hAnsi="Segoe UI" w:cs="Segoe UI"/>
          <w:color w:val="333333"/>
          <w:kern w:val="0"/>
          <w:sz w:val="23"/>
          <w:szCs w:val="23"/>
        </w:rPr>
        <w:t>轮游戏每轮丢一个宝物，宝物有</w:t>
      </w:r>
      <w:r w:rsidRPr="0012789D">
        <w:rPr>
          <w:rFonts w:ascii="Segoe UI" w:eastAsia="宋体" w:hAnsi="Segoe UI" w:cs="Segoe UI"/>
          <w:color w:val="333333"/>
          <w:kern w:val="0"/>
          <w:sz w:val="23"/>
          <w:szCs w:val="23"/>
        </w:rPr>
        <w:t>n</w:t>
      </w:r>
      <w:r w:rsidRPr="0012789D">
        <w:rPr>
          <w:rFonts w:ascii="Segoe UI" w:eastAsia="宋体" w:hAnsi="Segoe UI" w:cs="Segoe UI"/>
          <w:color w:val="333333"/>
          <w:kern w:val="0"/>
          <w:sz w:val="23"/>
          <w:szCs w:val="23"/>
        </w:rPr>
        <w:t>种，有不同的奖励以及前置宝物集合要求，问最大期望答案。</w:t>
      </w:r>
    </w:p>
    <w:p w14:paraId="49652100" w14:textId="77777777" w:rsidR="00FD428D" w:rsidRDefault="0012789D" w:rsidP="00FD428D">
      <w:pPr>
        <w:pStyle w:val="4"/>
      </w:pPr>
      <w:r w:rsidRPr="0012789D">
        <w:t>口胡分析：</w:t>
      </w:r>
    </w:p>
    <w:p w14:paraId="1923186B" w14:textId="1B5FE872"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 </w:t>
      </w:r>
      <w:r w:rsidRPr="0012789D">
        <w:rPr>
          <w:rFonts w:ascii="Segoe UI" w:eastAsia="宋体" w:hAnsi="Segoe UI" w:cs="Segoe UI"/>
          <w:color w:val="333333"/>
          <w:kern w:val="0"/>
          <w:sz w:val="23"/>
          <w:szCs w:val="23"/>
        </w:rPr>
        <w:t>看到</w:t>
      </w:r>
      <w:r w:rsidRPr="0012789D">
        <w:rPr>
          <w:rFonts w:ascii="Segoe UI" w:eastAsia="宋体" w:hAnsi="Segoe UI" w:cs="Segoe UI"/>
          <w:color w:val="333333"/>
          <w:kern w:val="0"/>
          <w:sz w:val="23"/>
          <w:szCs w:val="23"/>
        </w:rPr>
        <w:t>n</w:t>
      </w:r>
      <w:r w:rsidRPr="0012789D">
        <w:rPr>
          <w:rFonts w:ascii="Segoe UI" w:eastAsia="宋体" w:hAnsi="Segoe UI" w:cs="Segoe UI"/>
          <w:color w:val="333333"/>
          <w:kern w:val="0"/>
          <w:sz w:val="23"/>
          <w:szCs w:val="23"/>
        </w:rPr>
        <w:t>仅有</w:t>
      </w:r>
      <w:r w:rsidRPr="0012789D">
        <w:rPr>
          <w:rFonts w:ascii="Segoe UI" w:eastAsia="宋体" w:hAnsi="Segoe UI" w:cs="Segoe UI"/>
          <w:color w:val="333333"/>
          <w:kern w:val="0"/>
          <w:sz w:val="23"/>
          <w:szCs w:val="23"/>
        </w:rPr>
        <w:t>15</w:t>
      </w:r>
      <w:r w:rsidRPr="0012789D">
        <w:rPr>
          <w:rFonts w:ascii="Segoe UI" w:eastAsia="宋体" w:hAnsi="Segoe UI" w:cs="Segoe UI"/>
          <w:color w:val="333333"/>
          <w:kern w:val="0"/>
          <w:sz w:val="23"/>
          <w:szCs w:val="23"/>
        </w:rPr>
        <w:t>，考虑用状态</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的思想去解决。</w:t>
      </w:r>
    </w:p>
    <w:p w14:paraId="726C740B" w14:textId="4E23C259"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容易想到的是去设</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表示到了第</w:t>
      </w:r>
      <w:r w:rsidRPr="0012789D">
        <w:rPr>
          <w:rFonts w:ascii="Segoe UI" w:eastAsia="宋体" w:hAnsi="Segoe UI" w:cs="Segoe UI"/>
          <w:color w:val="333333"/>
          <w:kern w:val="0"/>
          <w:sz w:val="23"/>
          <w:szCs w:val="23"/>
        </w:rPr>
        <w:t>i</w:t>
      </w:r>
      <w:r w:rsidRPr="0012789D">
        <w:rPr>
          <w:rFonts w:ascii="Segoe UI" w:eastAsia="宋体" w:hAnsi="Segoe UI" w:cs="Segoe UI"/>
          <w:color w:val="333333"/>
          <w:kern w:val="0"/>
          <w:sz w:val="23"/>
          <w:szCs w:val="23"/>
        </w:rPr>
        <w:t>轮，当前捡到宝物的集合状态</w:t>
      </w:r>
      <w:r w:rsidRPr="0012789D">
        <w:rPr>
          <w:rFonts w:ascii="Segoe UI" w:eastAsia="宋体" w:hAnsi="Segoe UI" w:cs="Segoe UI"/>
          <w:color w:val="333333"/>
          <w:kern w:val="0"/>
          <w:sz w:val="23"/>
          <w:szCs w:val="23"/>
        </w:rPr>
        <w:t>S</w:t>
      </w:r>
      <w:r w:rsidRPr="0012789D">
        <w:rPr>
          <w:rFonts w:ascii="Segoe UI" w:eastAsia="宋体" w:hAnsi="Segoe UI" w:cs="Segoe UI"/>
          <w:color w:val="333333"/>
          <w:kern w:val="0"/>
          <w:sz w:val="23"/>
          <w:szCs w:val="23"/>
        </w:rPr>
        <w:t>，当前的最大期望得分。</w:t>
      </w:r>
    </w:p>
    <w:p w14:paraId="45ACCC85" w14:textId="559F64AC"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式子大概是这样：</w:t>
      </w:r>
      <w:r w:rsidR="00FD428D" w:rsidRPr="0012789D">
        <w:rPr>
          <w:rFonts w:ascii="KaTeX_Math" w:eastAsia="宋体" w:hAnsi="KaTeX_Math" w:cs="Times New Roman"/>
          <w:i/>
          <w:iCs/>
          <w:color w:val="333333"/>
          <w:kern w:val="0"/>
          <w:sz w:val="28"/>
          <w:szCs w:val="28"/>
        </w:rPr>
        <w:t xml:space="preserve">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0"/>
          <w:szCs w:val="20"/>
        </w:rPr>
        <w:t>OK</w:t>
      </w:r>
      <w:r w:rsidRPr="0012789D">
        <w:rPr>
          <w:rFonts w:ascii="KaTeX_Size2" w:eastAsia="宋体" w:hAnsi="KaTeX_Size2" w:cs="Times New Roman"/>
          <w:color w:val="333333"/>
          <w:kern w:val="0"/>
          <w:sz w:val="28"/>
          <w:szCs w:val="28"/>
        </w:rPr>
        <w:t>∑</w:t>
      </w:r>
      <w:r w:rsidRPr="0012789D">
        <w:rPr>
          <w:rFonts w:ascii="Times New Roman" w:eastAsia="宋体" w:hAnsi="Times New Roman" w:cs="Times New Roman"/>
          <w:color w:val="333333"/>
          <w:kern w:val="0"/>
          <w:sz w:val="2"/>
          <w:szCs w:val="2"/>
        </w:rPr>
        <w:t>​</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 </w:t>
      </w:r>
      <w:r w:rsidRPr="0012789D">
        <w:rPr>
          <w:rFonts w:ascii="KaTeX_Math" w:eastAsia="宋体" w:hAnsi="KaTeX_Math" w:cs="Times New Roman"/>
          <w:i/>
          <w:iCs/>
          <w:color w:val="333333"/>
          <w:kern w:val="0"/>
          <w:sz w:val="28"/>
          <w:szCs w:val="28"/>
        </w:rPr>
        <w:t>xor</w:t>
      </w:r>
      <w:r w:rsidRPr="0012789D">
        <w:rPr>
          <w:rFonts w:ascii="Times New Roman" w:eastAsia="宋体" w:hAnsi="Times New Roman" w:cs="Times New Roman"/>
          <w:color w:val="333333"/>
          <w:kern w:val="0"/>
          <w:sz w:val="28"/>
          <w:szCs w:val="28"/>
        </w:rPr>
        <w:t> (1&lt;&lt;</w:t>
      </w:r>
      <w:r w:rsidRPr="0012789D">
        <w:rPr>
          <w:rFonts w:ascii="KaTeX_Math" w:eastAsia="宋体" w:hAnsi="KaTeX_Math" w:cs="Times New Roman"/>
          <w:i/>
          <w:iCs/>
          <w:color w:val="333333"/>
          <w:kern w:val="0"/>
          <w:sz w:val="28"/>
          <w:szCs w:val="28"/>
        </w:rPr>
        <w:t>x</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sc</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MS Gothic" w:eastAsia="MS Gothic" w:hAnsi="MS Gothic" w:cs="MS Gothic" w:hint="eastAsia"/>
          <w:color w:val="333333"/>
          <w:kern w:val="0"/>
          <w:sz w:val="28"/>
          <w:szCs w:val="28"/>
        </w:rPr>
        <w:t>∗</w:t>
      </w:r>
      <w:r w:rsidRPr="0012789D">
        <w:rPr>
          <w:rFonts w:ascii="KaTeX_Math" w:eastAsia="宋体" w:hAnsi="KaTeX_Math" w:cs="Times New Roman"/>
          <w:i/>
          <w:iCs/>
          <w:color w:val="333333"/>
          <w:kern w:val="0"/>
          <w:sz w:val="28"/>
          <w:szCs w:val="28"/>
        </w:rPr>
        <w:t>p</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p>
    <w:p w14:paraId="112EF458" w14:textId="616F30DC"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其中</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p</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就是当前的概率，这样转移是可行的，</w:t>
      </w:r>
      <w:r w:rsidRPr="0012789D">
        <w:rPr>
          <w:rFonts w:ascii="Segoe UI" w:eastAsia="宋体" w:hAnsi="Segoe UI" w:cs="Segoe UI"/>
          <w:color w:val="333333"/>
          <w:kern w:val="0"/>
          <w:sz w:val="23"/>
          <w:szCs w:val="23"/>
        </w:rPr>
        <w:t> </w:t>
      </w:r>
      <w:r w:rsidRPr="0012789D">
        <w:rPr>
          <w:rFonts w:ascii="Segoe UI" w:eastAsia="宋体" w:hAnsi="Segoe UI" w:cs="Segoe UI"/>
          <w:b/>
          <w:bCs/>
          <w:color w:val="333333"/>
          <w:kern w:val="0"/>
          <w:sz w:val="23"/>
          <w:szCs w:val="23"/>
        </w:rPr>
        <w:t>如果</w:t>
      </w:r>
      <w:r w:rsidRPr="0012789D">
        <w:rPr>
          <w:rFonts w:ascii="KaTeX_Math" w:eastAsia="宋体" w:hAnsi="KaTeX_Math" w:cs="Times New Roman"/>
          <w:b/>
          <w:bCs/>
          <w:i/>
          <w:iCs/>
          <w:color w:val="333333"/>
          <w:kern w:val="0"/>
          <w:sz w:val="28"/>
          <w:szCs w:val="28"/>
        </w:rPr>
        <w:t>p</w:t>
      </w:r>
      <w:r w:rsidRPr="0012789D">
        <w:rPr>
          <w:rFonts w:ascii="Times New Roman" w:eastAsia="宋体" w:hAnsi="Times New Roman" w:cs="Times New Roman"/>
          <w:b/>
          <w:bCs/>
          <w:color w:val="333333"/>
          <w:kern w:val="0"/>
          <w:sz w:val="28"/>
          <w:szCs w:val="28"/>
        </w:rPr>
        <w:t>[</w:t>
      </w:r>
      <w:r w:rsidRPr="0012789D">
        <w:rPr>
          <w:rFonts w:ascii="KaTeX_Math" w:eastAsia="宋体" w:hAnsi="KaTeX_Math" w:cs="Times New Roman"/>
          <w:b/>
          <w:bCs/>
          <w:i/>
          <w:iCs/>
          <w:color w:val="333333"/>
          <w:kern w:val="0"/>
          <w:sz w:val="28"/>
          <w:szCs w:val="28"/>
        </w:rPr>
        <w:t>i</w:t>
      </w:r>
      <w:r w:rsidRPr="0012789D">
        <w:rPr>
          <w:rFonts w:ascii="Times New Roman" w:eastAsia="宋体" w:hAnsi="Times New Roman" w:cs="Times New Roman"/>
          <w:b/>
          <w:bCs/>
          <w:color w:val="333333"/>
          <w:kern w:val="0"/>
          <w:sz w:val="28"/>
          <w:szCs w:val="28"/>
        </w:rPr>
        <w:t>]</w:t>
      </w:r>
      <w:r w:rsidRPr="0012789D">
        <w:rPr>
          <w:rFonts w:ascii="Segoe UI" w:eastAsia="宋体" w:hAnsi="Segoe UI" w:cs="Segoe UI"/>
          <w:b/>
          <w:bCs/>
          <w:color w:val="333333"/>
          <w:kern w:val="0"/>
          <w:sz w:val="23"/>
          <w:szCs w:val="23"/>
        </w:rPr>
        <w:t>真的仅仅是</w:t>
      </w:r>
      <w:r w:rsidRPr="0012789D">
        <w:rPr>
          <w:rFonts w:ascii="Segoe UI" w:eastAsia="宋体" w:hAnsi="Segoe UI" w:cs="Segoe UI"/>
          <w:b/>
          <w:bCs/>
          <w:color w:val="333333"/>
          <w:kern w:val="0"/>
          <w:sz w:val="23"/>
          <w:szCs w:val="23"/>
        </w:rPr>
        <w:t> </w:t>
      </w:r>
      <w:r w:rsidRPr="0012789D">
        <w:rPr>
          <w:rFonts w:ascii="Times New Roman" w:eastAsia="宋体" w:hAnsi="Times New Roman" w:cs="Times New Roman"/>
          <w:b/>
          <w:bCs/>
          <w:color w:val="333333"/>
          <w:kern w:val="0"/>
          <w:sz w:val="28"/>
          <w:szCs w:val="28"/>
        </w:rPr>
        <w:t>1/</w:t>
      </w:r>
      <w:r w:rsidRPr="0012789D">
        <w:rPr>
          <w:rFonts w:ascii="KaTeX_Math" w:eastAsia="宋体" w:hAnsi="KaTeX_Math" w:cs="Times New Roman"/>
          <w:b/>
          <w:bCs/>
          <w:i/>
          <w:iCs/>
          <w:color w:val="333333"/>
          <w:kern w:val="0"/>
          <w:sz w:val="28"/>
          <w:szCs w:val="28"/>
        </w:rPr>
        <w:t>n</w:t>
      </w:r>
      <w:r w:rsidRPr="0012789D">
        <w:rPr>
          <w:rFonts w:ascii="Segoe UI" w:eastAsia="宋体" w:hAnsi="Segoe UI" w:cs="Segoe UI"/>
          <w:b/>
          <w:bCs/>
          <w:color w:val="333333"/>
          <w:kern w:val="0"/>
          <w:sz w:val="23"/>
          <w:szCs w:val="23"/>
        </w:rPr>
        <w:t>的话。</w:t>
      </w:r>
    </w:p>
    <w:p w14:paraId="51608845" w14:textId="4380A138"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我们知道对于一个状态，转移到下一状态的概率当然是各为</w:t>
      </w:r>
      <w:r w:rsidRPr="0012789D">
        <w:rPr>
          <w:rFonts w:ascii="Segoe UI" w:eastAsia="宋体" w:hAnsi="Segoe UI" w:cs="Segoe UI"/>
          <w:color w:val="333333"/>
          <w:kern w:val="0"/>
          <w:sz w:val="23"/>
          <w:szCs w:val="23"/>
        </w:rPr>
        <w:t> </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n</w:t>
      </w:r>
      <w:r w:rsidRPr="0012789D">
        <w:rPr>
          <w:rFonts w:ascii="Segoe UI" w:eastAsia="宋体" w:hAnsi="Segoe UI" w:cs="Segoe UI"/>
          <w:color w:val="333333"/>
          <w:kern w:val="0"/>
          <w:sz w:val="23"/>
          <w:szCs w:val="23"/>
        </w:rPr>
        <w:t>，但对于从某一状态转移到当前状态，由于题目前置要求的干扰，这个概率是</w:t>
      </w:r>
      <w:r w:rsidRPr="0012789D">
        <w:rPr>
          <w:rFonts w:ascii="Segoe UI" w:eastAsia="宋体" w:hAnsi="Segoe UI" w:cs="Segoe UI"/>
          <w:b/>
          <w:bCs/>
          <w:color w:val="333333"/>
          <w:kern w:val="0"/>
          <w:sz w:val="23"/>
          <w:szCs w:val="23"/>
        </w:rPr>
        <w:t>不均分</w:t>
      </w:r>
      <w:r w:rsidRPr="0012789D">
        <w:rPr>
          <w:rFonts w:ascii="Segoe UI" w:eastAsia="宋体" w:hAnsi="Segoe UI" w:cs="Segoe UI"/>
          <w:color w:val="333333"/>
          <w:kern w:val="0"/>
          <w:sz w:val="23"/>
          <w:szCs w:val="23"/>
        </w:rPr>
        <w:t>的，所以此时正着推是没办法得解的。</w:t>
      </w:r>
    </w:p>
    <w:p w14:paraId="7F5890A9" w14:textId="4D3BFBD0"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怎么办？倒着来转移，设</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为第</w:t>
      </w:r>
      <w:r w:rsidRPr="0012789D">
        <w:rPr>
          <w:rFonts w:ascii="Segoe UI" w:eastAsia="宋体" w:hAnsi="Segoe UI" w:cs="Segoe UI"/>
          <w:color w:val="333333"/>
          <w:kern w:val="0"/>
          <w:sz w:val="23"/>
          <w:szCs w:val="23"/>
        </w:rPr>
        <w:t>i</w:t>
      </w:r>
      <w:r w:rsidRPr="0012789D">
        <w:rPr>
          <w:rFonts w:ascii="Segoe UI" w:eastAsia="宋体" w:hAnsi="Segoe UI" w:cs="Segoe UI"/>
          <w:color w:val="333333"/>
          <w:kern w:val="0"/>
          <w:sz w:val="23"/>
          <w:szCs w:val="23"/>
        </w:rPr>
        <w:t>轮到第</w:t>
      </w:r>
      <w:r w:rsidRPr="0012789D">
        <w:rPr>
          <w:rFonts w:ascii="Segoe UI" w:eastAsia="宋体" w:hAnsi="Segoe UI" w:cs="Segoe UI"/>
          <w:color w:val="333333"/>
          <w:kern w:val="0"/>
          <w:sz w:val="23"/>
          <w:szCs w:val="23"/>
        </w:rPr>
        <w:t>k</w:t>
      </w:r>
      <w:r w:rsidRPr="0012789D">
        <w:rPr>
          <w:rFonts w:ascii="Segoe UI" w:eastAsia="宋体" w:hAnsi="Segoe UI" w:cs="Segoe UI"/>
          <w:color w:val="333333"/>
          <w:kern w:val="0"/>
          <w:sz w:val="23"/>
          <w:szCs w:val="23"/>
        </w:rPr>
        <w:t>轮，第</w:t>
      </w:r>
      <w:r w:rsidRPr="0012789D">
        <w:rPr>
          <w:rFonts w:ascii="Segoe UI" w:eastAsia="宋体" w:hAnsi="Segoe UI" w:cs="Segoe UI"/>
          <w:color w:val="333333"/>
          <w:kern w:val="0"/>
          <w:sz w:val="23"/>
          <w:szCs w:val="23"/>
        </w:rPr>
        <w:t>i</w:t>
      </w:r>
      <w:r w:rsidRPr="0012789D">
        <w:rPr>
          <w:rFonts w:ascii="Segoe UI" w:eastAsia="宋体" w:hAnsi="Segoe UI" w:cs="Segoe UI"/>
          <w:color w:val="333333"/>
          <w:kern w:val="0"/>
          <w:sz w:val="23"/>
          <w:szCs w:val="23"/>
        </w:rPr>
        <w:t>轮时的状态</w:t>
      </w:r>
      <w:r w:rsidRPr="0012789D">
        <w:rPr>
          <w:rFonts w:ascii="Segoe UI" w:eastAsia="宋体" w:hAnsi="Segoe UI" w:cs="Segoe UI"/>
          <w:color w:val="333333"/>
          <w:kern w:val="0"/>
          <w:sz w:val="23"/>
          <w:szCs w:val="23"/>
        </w:rPr>
        <w:t>S</w:t>
      </w:r>
      <w:r w:rsidRPr="0012789D">
        <w:rPr>
          <w:rFonts w:ascii="Segoe UI" w:eastAsia="宋体" w:hAnsi="Segoe UI" w:cs="Segoe UI"/>
          <w:color w:val="333333"/>
          <w:kern w:val="0"/>
          <w:sz w:val="23"/>
          <w:szCs w:val="23"/>
        </w:rPr>
        <w:t>的最大期望得分。我们知道转移至下一状态的概率即为已知的</w:t>
      </w:r>
      <w:r w:rsidRPr="0012789D">
        <w:rPr>
          <w:rFonts w:ascii="Segoe UI" w:eastAsia="宋体" w:hAnsi="Segoe UI" w:cs="Segoe UI"/>
          <w:color w:val="333333"/>
          <w:kern w:val="0"/>
          <w:sz w:val="23"/>
          <w:szCs w:val="23"/>
        </w:rPr>
        <w:t> </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n</w:t>
      </w:r>
      <w:r w:rsidRPr="0012789D">
        <w:rPr>
          <w:rFonts w:ascii="Segoe UI" w:eastAsia="宋体" w:hAnsi="Segoe UI" w:cs="Segoe UI"/>
          <w:color w:val="333333"/>
          <w:kern w:val="0"/>
          <w:sz w:val="23"/>
          <w:szCs w:val="23"/>
        </w:rPr>
        <w:t>。</w:t>
      </w:r>
    </w:p>
    <w:p w14:paraId="03B29C2F" w14:textId="4F1A3C2F"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如果我当前集合状态可以被</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s</w:t>
      </w:r>
      <w:r w:rsidRPr="0012789D">
        <w:rPr>
          <w:rFonts w:ascii="宋体" w:eastAsia="宋体" w:hAnsi="宋体" w:cs="宋体" w:hint="eastAsia"/>
          <w:color w:val="333333"/>
          <w:kern w:val="0"/>
          <w:sz w:val="28"/>
          <w:szCs w:val="28"/>
        </w:rPr>
        <w:t>∣</w:t>
      </w:r>
      <w:r w:rsidRPr="0012789D">
        <w:rPr>
          <w:rFonts w:ascii="Times New Roman" w:eastAsia="宋体" w:hAnsi="Times New Roman" w:cs="Times New Roman"/>
          <w:color w:val="333333"/>
          <w:kern w:val="0"/>
          <w:sz w:val="28"/>
          <w:szCs w:val="28"/>
        </w:rPr>
        <w:t>(1&lt;&lt;</w:t>
      </w:r>
      <w:r w:rsidRPr="0012789D">
        <w:rPr>
          <w:rFonts w:ascii="KaTeX_Math" w:eastAsia="宋体" w:hAnsi="KaTeX_Math" w:cs="Times New Roman"/>
          <w:i/>
          <w:iCs/>
          <w:color w:val="333333"/>
          <w:kern w:val="0"/>
          <w:sz w:val="28"/>
          <w:szCs w:val="28"/>
        </w:rPr>
        <w:t>x</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包含，则可以转移至</w:t>
      </w:r>
      <w:r w:rsidRPr="0012789D">
        <w:rPr>
          <w:rFonts w:ascii="Segoe UI" w:eastAsia="宋体" w:hAnsi="Segoe UI" w:cs="Segoe UI"/>
          <w:color w:val="333333"/>
          <w:kern w:val="0"/>
          <w:sz w:val="23"/>
          <w:szCs w:val="23"/>
        </w:rPr>
        <w:t> </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max</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s</w:t>
      </w:r>
      <w:r w:rsidR="00FD428D">
        <w:rPr>
          <w:rFonts w:ascii="宋体" w:eastAsia="宋体" w:hAnsi="宋体" w:cs="宋体" w:hint="eastAsia"/>
          <w:color w:val="333333"/>
          <w:kern w:val="0"/>
          <w:sz w:val="28"/>
          <w:szCs w:val="28"/>
        </w:rPr>
        <w:t>|</w:t>
      </w:r>
      <w:r w:rsidRPr="0012789D">
        <w:rPr>
          <w:rFonts w:ascii="Times New Roman" w:eastAsia="宋体" w:hAnsi="Times New Roman" w:cs="Times New Roman"/>
          <w:color w:val="333333"/>
          <w:kern w:val="0"/>
          <w:sz w:val="28"/>
          <w:szCs w:val="28"/>
        </w:rPr>
        <w:t>(1&lt;&lt;</w:t>
      </w:r>
      <w:r w:rsidRPr="0012789D">
        <w:rPr>
          <w:rFonts w:ascii="KaTeX_Math" w:eastAsia="宋体" w:hAnsi="KaTeX_Math" w:cs="Times New Roman"/>
          <w:i/>
          <w:iCs/>
          <w:color w:val="333333"/>
          <w:kern w:val="0"/>
          <w:sz w:val="28"/>
          <w:szCs w:val="28"/>
        </w:rPr>
        <w:t>x</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sc</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x</w:t>
      </w:r>
      <w:r w:rsidRPr="0012789D">
        <w:rPr>
          <w:rFonts w:ascii="Times New Roman" w:eastAsia="宋体" w:hAnsi="Times New Roman" w:cs="Times New Roman"/>
          <w:color w:val="333333"/>
          <w:kern w:val="0"/>
          <w:sz w:val="28"/>
          <w:szCs w:val="28"/>
        </w:rPr>
        <w:t>])</w:t>
      </w:r>
      <w:r w:rsidRPr="0012789D">
        <w:rPr>
          <w:rFonts w:ascii="MS Gothic" w:eastAsia="MS Gothic" w:hAnsi="MS Gothic" w:cs="MS Gothic" w:hint="eastAsia"/>
          <w:color w:val="333333"/>
          <w:kern w:val="0"/>
          <w:sz w:val="28"/>
          <w:szCs w:val="28"/>
        </w:rPr>
        <w:t>∗</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n</w:t>
      </w:r>
      <w:r w:rsidRPr="0012789D">
        <w:rPr>
          <w:rFonts w:ascii="Times New Roman" w:eastAsia="宋体" w:hAnsi="Times New Roman" w:cs="Times New Roman"/>
          <w:color w:val="333333"/>
          <w:kern w:val="0"/>
          <w:sz w:val="28"/>
          <w:szCs w:val="28"/>
        </w:rPr>
        <w:t>)</w:t>
      </w:r>
      <w:r w:rsidRPr="0012789D">
        <w:rPr>
          <w:rFonts w:ascii="Segoe UI" w:eastAsia="宋体" w:hAnsi="Segoe UI" w:cs="Segoe UI"/>
          <w:color w:val="333333"/>
          <w:kern w:val="0"/>
          <w:sz w:val="23"/>
          <w:szCs w:val="23"/>
        </w:rPr>
        <w:t>否则本回合啥都吃不了：</w:t>
      </w:r>
      <w:r w:rsidR="00FD428D" w:rsidRPr="0012789D">
        <w:rPr>
          <w:rFonts w:ascii="KaTeX_Math" w:eastAsia="宋体" w:hAnsi="KaTeX_Math" w:cs="Times New Roman"/>
          <w:i/>
          <w:iCs/>
          <w:color w:val="333333"/>
          <w:kern w:val="0"/>
          <w:sz w:val="28"/>
          <w:szCs w:val="28"/>
        </w:rPr>
        <w:t xml:space="preserve"> </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f</w:t>
      </w:r>
      <w:r w:rsidRPr="0012789D">
        <w:rPr>
          <w:rFonts w:ascii="Times New Roman" w:eastAsia="宋体" w:hAnsi="Times New Roman" w:cs="Times New Roman"/>
          <w:color w:val="333333"/>
          <w:kern w:val="0"/>
          <w:sz w:val="28"/>
          <w:szCs w:val="28"/>
        </w:rPr>
        <w:t>[</w:t>
      </w:r>
      <w:r w:rsidRPr="0012789D">
        <w:rPr>
          <w:rFonts w:ascii="KaTeX_Math" w:eastAsia="宋体" w:hAnsi="KaTeX_Math" w:cs="Times New Roman"/>
          <w:i/>
          <w:iCs/>
          <w:color w:val="333333"/>
          <w:kern w:val="0"/>
          <w:sz w:val="28"/>
          <w:szCs w:val="28"/>
        </w:rPr>
        <w:t>i</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s</w:t>
      </w:r>
      <w:r w:rsidRPr="0012789D">
        <w:rPr>
          <w:rFonts w:ascii="Times New Roman" w:eastAsia="宋体" w:hAnsi="Times New Roman" w:cs="Times New Roman"/>
          <w:color w:val="333333"/>
          <w:kern w:val="0"/>
          <w:sz w:val="28"/>
          <w:szCs w:val="28"/>
        </w:rPr>
        <w:t>]</w:t>
      </w:r>
      <w:r w:rsidRPr="0012789D">
        <w:rPr>
          <w:rFonts w:ascii="MS Gothic" w:eastAsia="MS Gothic" w:hAnsi="MS Gothic" w:cs="MS Gothic" w:hint="eastAsia"/>
          <w:color w:val="333333"/>
          <w:kern w:val="0"/>
          <w:sz w:val="28"/>
          <w:szCs w:val="28"/>
        </w:rPr>
        <w:t>∗</w:t>
      </w:r>
      <w:r w:rsidRPr="0012789D">
        <w:rPr>
          <w:rFonts w:ascii="Times New Roman" w:eastAsia="宋体" w:hAnsi="Times New Roman" w:cs="Times New Roman"/>
          <w:color w:val="333333"/>
          <w:kern w:val="0"/>
          <w:sz w:val="28"/>
          <w:szCs w:val="28"/>
        </w:rPr>
        <w:t>(1/</w:t>
      </w:r>
      <w:r w:rsidRPr="0012789D">
        <w:rPr>
          <w:rFonts w:ascii="KaTeX_Math" w:eastAsia="宋体" w:hAnsi="KaTeX_Math" w:cs="Times New Roman"/>
          <w:i/>
          <w:iCs/>
          <w:color w:val="333333"/>
          <w:kern w:val="0"/>
          <w:sz w:val="28"/>
          <w:szCs w:val="28"/>
        </w:rPr>
        <w:t>n</w:t>
      </w:r>
      <w:r w:rsidRPr="0012789D">
        <w:rPr>
          <w:rFonts w:ascii="Times New Roman" w:eastAsia="宋体" w:hAnsi="Times New Roman" w:cs="Times New Roman"/>
          <w:color w:val="333333"/>
          <w:kern w:val="0"/>
          <w:sz w:val="28"/>
          <w:szCs w:val="28"/>
        </w:rPr>
        <w:t>);</w:t>
      </w:r>
    </w:p>
    <w:p w14:paraId="761E630E"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这告诉我们：</w:t>
      </w:r>
      <w:r w:rsidRPr="0012789D">
        <w:rPr>
          <w:rFonts w:ascii="Segoe UI" w:eastAsia="宋体" w:hAnsi="Segoe UI" w:cs="Segoe UI"/>
          <w:b/>
          <w:bCs/>
          <w:color w:val="333333"/>
          <w:kern w:val="0"/>
          <w:sz w:val="23"/>
          <w:szCs w:val="23"/>
        </w:rPr>
        <w:t>期望</w:t>
      </w:r>
      <w:r w:rsidRPr="0012789D">
        <w:rPr>
          <w:rFonts w:ascii="Segoe UI" w:eastAsia="宋体" w:hAnsi="Segoe UI" w:cs="Segoe UI"/>
          <w:b/>
          <w:bCs/>
          <w:color w:val="333333"/>
          <w:kern w:val="0"/>
          <w:sz w:val="23"/>
          <w:szCs w:val="23"/>
        </w:rPr>
        <w:t>DP</w:t>
      </w:r>
      <w:r w:rsidRPr="0012789D">
        <w:rPr>
          <w:rFonts w:ascii="Segoe UI" w:eastAsia="宋体" w:hAnsi="Segoe UI" w:cs="Segoe UI"/>
          <w:b/>
          <w:bCs/>
          <w:color w:val="333333"/>
          <w:kern w:val="0"/>
          <w:sz w:val="23"/>
          <w:szCs w:val="23"/>
        </w:rPr>
        <w:t>应该利用倒推的性质，找到便于计算的概率进行转移。</w:t>
      </w:r>
    </w:p>
    <w:p w14:paraId="06CB01D5" w14:textId="77777777" w:rsidR="0012789D" w:rsidRPr="0012789D" w:rsidRDefault="0012789D" w:rsidP="00243EA3">
      <w:pPr>
        <w:widowControl/>
        <w:spacing w:line="0" w:lineRule="atLeast"/>
        <w:ind w:firstLineChars="200" w:firstLine="460"/>
        <w:jc w:val="left"/>
        <w:rPr>
          <w:rFonts w:ascii="Segoe UI" w:eastAsia="宋体" w:hAnsi="Segoe UI" w:cs="Segoe UI"/>
          <w:color w:val="333333"/>
          <w:kern w:val="0"/>
          <w:sz w:val="23"/>
          <w:szCs w:val="23"/>
        </w:rPr>
      </w:pPr>
      <w:r w:rsidRPr="0012789D">
        <w:rPr>
          <w:rFonts w:ascii="Segoe UI" w:eastAsia="宋体" w:hAnsi="Segoe UI" w:cs="Segoe UI"/>
          <w:color w:val="333333"/>
          <w:kern w:val="0"/>
          <w:sz w:val="23"/>
          <w:szCs w:val="23"/>
        </w:rPr>
        <w:t>如果你仍想用正推去解决，那您应该先通过概率</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算出此时事件的概率，再套定义式解决，明显这道题概率</w:t>
      </w:r>
      <w:r w:rsidRPr="0012789D">
        <w:rPr>
          <w:rFonts w:ascii="Segoe UI" w:eastAsia="宋体" w:hAnsi="Segoe UI" w:cs="Segoe UI"/>
          <w:color w:val="333333"/>
          <w:kern w:val="0"/>
          <w:sz w:val="23"/>
          <w:szCs w:val="23"/>
        </w:rPr>
        <w:t>DP</w:t>
      </w:r>
      <w:r w:rsidRPr="0012789D">
        <w:rPr>
          <w:rFonts w:ascii="Segoe UI" w:eastAsia="宋体" w:hAnsi="Segoe UI" w:cs="Segoe UI"/>
          <w:color w:val="333333"/>
          <w:kern w:val="0"/>
          <w:sz w:val="23"/>
          <w:szCs w:val="23"/>
        </w:rPr>
        <w:t>也不好写。。</w:t>
      </w:r>
    </w:p>
    <w:p w14:paraId="4D722D3C" w14:textId="201E0A3C" w:rsidR="00FD428D" w:rsidRPr="005E13F1" w:rsidRDefault="00FD428D" w:rsidP="004A08B2">
      <w:pPr>
        <w:pStyle w:val="1"/>
      </w:pPr>
      <w:r w:rsidRPr="005E13F1">
        <w:t>数位DP</w:t>
      </w:r>
    </w:p>
    <w:p w14:paraId="7B1DD4C5" w14:textId="77777777" w:rsidR="00A942D9" w:rsidRPr="0012789D" w:rsidRDefault="00A942D9" w:rsidP="00243EA3">
      <w:pPr>
        <w:spacing w:line="0" w:lineRule="atLeast"/>
        <w:ind w:firstLineChars="200" w:firstLine="420"/>
        <w:jc w:val="left"/>
      </w:pPr>
    </w:p>
    <w:sectPr w:rsidR="00A942D9" w:rsidRPr="001278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AEE39" w14:textId="77777777" w:rsidR="00715987" w:rsidRDefault="00715987" w:rsidP="004A08B2">
      <w:r>
        <w:separator/>
      </w:r>
    </w:p>
  </w:endnote>
  <w:endnote w:type="continuationSeparator" w:id="0">
    <w:p w14:paraId="1FC78A7D" w14:textId="77777777" w:rsidR="00715987" w:rsidRDefault="00715987" w:rsidP="004A0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KaTeX_Size1">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E01AD" w14:textId="77777777" w:rsidR="00715987" w:rsidRDefault="00715987" w:rsidP="004A08B2">
      <w:r>
        <w:separator/>
      </w:r>
    </w:p>
  </w:footnote>
  <w:footnote w:type="continuationSeparator" w:id="0">
    <w:p w14:paraId="6FDF6B4E" w14:textId="77777777" w:rsidR="00715987" w:rsidRDefault="00715987" w:rsidP="004A0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D0E1C"/>
    <w:multiLevelType w:val="multilevel"/>
    <w:tmpl w:val="EFE0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41C03"/>
    <w:multiLevelType w:val="multilevel"/>
    <w:tmpl w:val="C2EC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840DF"/>
    <w:multiLevelType w:val="multilevel"/>
    <w:tmpl w:val="D868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E046F"/>
    <w:multiLevelType w:val="multilevel"/>
    <w:tmpl w:val="6F3C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E0C93"/>
    <w:multiLevelType w:val="multilevel"/>
    <w:tmpl w:val="20EC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D261C"/>
    <w:multiLevelType w:val="multilevel"/>
    <w:tmpl w:val="4DD2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A2AC5"/>
    <w:multiLevelType w:val="multilevel"/>
    <w:tmpl w:val="FCF0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90A8E"/>
    <w:multiLevelType w:val="multilevel"/>
    <w:tmpl w:val="1026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F300E"/>
    <w:multiLevelType w:val="multilevel"/>
    <w:tmpl w:val="AB6E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F6DEF"/>
    <w:multiLevelType w:val="multilevel"/>
    <w:tmpl w:val="66EC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73A70"/>
    <w:multiLevelType w:val="multilevel"/>
    <w:tmpl w:val="13DE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216FA9"/>
    <w:multiLevelType w:val="multilevel"/>
    <w:tmpl w:val="D65E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A3E68"/>
    <w:multiLevelType w:val="multilevel"/>
    <w:tmpl w:val="B028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06369"/>
    <w:multiLevelType w:val="multilevel"/>
    <w:tmpl w:val="1E72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23896"/>
    <w:multiLevelType w:val="multilevel"/>
    <w:tmpl w:val="2154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E4CC3"/>
    <w:multiLevelType w:val="multilevel"/>
    <w:tmpl w:val="5670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E65344"/>
    <w:multiLevelType w:val="multilevel"/>
    <w:tmpl w:val="3976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9D4FDE"/>
    <w:multiLevelType w:val="multilevel"/>
    <w:tmpl w:val="5910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E52AC7"/>
    <w:multiLevelType w:val="multilevel"/>
    <w:tmpl w:val="A122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8C51B2"/>
    <w:multiLevelType w:val="multilevel"/>
    <w:tmpl w:val="D5BE5E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8C1524"/>
    <w:multiLevelType w:val="multilevel"/>
    <w:tmpl w:val="4F62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227B48"/>
    <w:multiLevelType w:val="multilevel"/>
    <w:tmpl w:val="AD38D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8F345D"/>
    <w:multiLevelType w:val="multilevel"/>
    <w:tmpl w:val="2518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775B79"/>
    <w:multiLevelType w:val="multilevel"/>
    <w:tmpl w:val="DEA2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987DF7"/>
    <w:multiLevelType w:val="multilevel"/>
    <w:tmpl w:val="871493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E03E2D"/>
    <w:multiLevelType w:val="multilevel"/>
    <w:tmpl w:val="067E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4"/>
  </w:num>
  <w:num w:numId="3">
    <w:abstractNumId w:val="4"/>
  </w:num>
  <w:num w:numId="4">
    <w:abstractNumId w:val="2"/>
  </w:num>
  <w:num w:numId="5">
    <w:abstractNumId w:val="10"/>
  </w:num>
  <w:num w:numId="6">
    <w:abstractNumId w:val="3"/>
  </w:num>
  <w:num w:numId="7">
    <w:abstractNumId w:val="1"/>
  </w:num>
  <w:num w:numId="8">
    <w:abstractNumId w:val="0"/>
  </w:num>
  <w:num w:numId="9">
    <w:abstractNumId w:val="13"/>
  </w:num>
  <w:num w:numId="10">
    <w:abstractNumId w:val="8"/>
  </w:num>
  <w:num w:numId="11">
    <w:abstractNumId w:val="17"/>
  </w:num>
  <w:num w:numId="12">
    <w:abstractNumId w:val="18"/>
  </w:num>
  <w:num w:numId="13">
    <w:abstractNumId w:val="22"/>
  </w:num>
  <w:num w:numId="14">
    <w:abstractNumId w:val="15"/>
  </w:num>
  <w:num w:numId="15">
    <w:abstractNumId w:val="25"/>
  </w:num>
  <w:num w:numId="16">
    <w:abstractNumId w:val="11"/>
  </w:num>
  <w:num w:numId="17">
    <w:abstractNumId w:val="24"/>
  </w:num>
  <w:num w:numId="18">
    <w:abstractNumId w:val="21"/>
  </w:num>
  <w:num w:numId="19">
    <w:abstractNumId w:val="6"/>
  </w:num>
  <w:num w:numId="20">
    <w:abstractNumId w:val="23"/>
  </w:num>
  <w:num w:numId="21">
    <w:abstractNumId w:val="9"/>
  </w:num>
  <w:num w:numId="22">
    <w:abstractNumId w:val="16"/>
  </w:num>
  <w:num w:numId="23">
    <w:abstractNumId w:val="20"/>
  </w:num>
  <w:num w:numId="24">
    <w:abstractNumId w:val="7"/>
  </w:num>
  <w:num w:numId="25">
    <w:abstractNumId w:val="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3E"/>
    <w:rsid w:val="0012789D"/>
    <w:rsid w:val="00243EA3"/>
    <w:rsid w:val="004A08B2"/>
    <w:rsid w:val="005E13F1"/>
    <w:rsid w:val="00715987"/>
    <w:rsid w:val="0078253E"/>
    <w:rsid w:val="00996906"/>
    <w:rsid w:val="00A942D9"/>
    <w:rsid w:val="00E01C4B"/>
    <w:rsid w:val="00FD4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77BA0"/>
  <w15:chartTrackingRefBased/>
  <w15:docId w15:val="{815A8280-7BE7-4D92-BCF0-651D0B3CC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428D"/>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12789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2789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2789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unhideWhenUsed/>
    <w:qFormat/>
    <w:rsid w:val="00243EA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科幻题目"/>
    <w:basedOn w:val="a"/>
    <w:link w:val="a4"/>
    <w:autoRedefine/>
    <w:rsid w:val="00E01C4B"/>
    <w:pPr>
      <w:widowControl/>
      <w:shd w:val="clear" w:color="auto" w:fill="FFFFFF"/>
      <w:spacing w:line="440" w:lineRule="exact"/>
      <w:ind w:firstLineChars="200" w:firstLine="673"/>
      <w:jc w:val="center"/>
    </w:pPr>
    <w:rPr>
      <w:rFonts w:ascii="华文楷体" w:eastAsia="华文楷体" w:hAnsi="华文楷体" w:cs="宋体"/>
      <w:b/>
      <w:bCs/>
      <w:color w:val="333333"/>
      <w:spacing w:val="8"/>
      <w:kern w:val="0"/>
      <w:sz w:val="32"/>
      <w:szCs w:val="32"/>
    </w:rPr>
  </w:style>
  <w:style w:type="character" w:customStyle="1" w:styleId="a4">
    <w:name w:val="科幻题目 字符"/>
    <w:basedOn w:val="a0"/>
    <w:link w:val="a3"/>
    <w:rsid w:val="00E01C4B"/>
    <w:rPr>
      <w:rFonts w:ascii="华文楷体" w:eastAsia="华文楷体" w:hAnsi="华文楷体" w:cs="宋体"/>
      <w:b/>
      <w:bCs/>
      <w:color w:val="333333"/>
      <w:spacing w:val="8"/>
      <w:kern w:val="0"/>
      <w:sz w:val="32"/>
      <w:szCs w:val="32"/>
      <w:shd w:val="clear" w:color="auto" w:fill="FFFFFF"/>
    </w:rPr>
  </w:style>
  <w:style w:type="paragraph" w:customStyle="1" w:styleId="a5">
    <w:name w:val="科幻正文"/>
    <w:basedOn w:val="a"/>
    <w:link w:val="a6"/>
    <w:autoRedefine/>
    <w:rsid w:val="00996906"/>
    <w:pPr>
      <w:widowControl/>
      <w:shd w:val="clear" w:color="auto" w:fill="FFFFFF"/>
      <w:spacing w:line="240" w:lineRule="exact"/>
      <w:ind w:firstLineChars="200" w:firstLine="452"/>
      <w:jc w:val="left"/>
    </w:pPr>
    <w:rPr>
      <w:rFonts w:ascii="宋体" w:eastAsia="宋体" w:hAnsi="宋体" w:cs="宋体"/>
      <w:color w:val="333333"/>
      <w:spacing w:val="8"/>
      <w:kern w:val="0"/>
      <w:szCs w:val="21"/>
    </w:rPr>
  </w:style>
  <w:style w:type="character" w:customStyle="1" w:styleId="a6">
    <w:name w:val="科幻正文 字符"/>
    <w:basedOn w:val="a0"/>
    <w:link w:val="a5"/>
    <w:rsid w:val="00996906"/>
    <w:rPr>
      <w:rFonts w:ascii="宋体" w:eastAsia="宋体" w:hAnsi="宋体" w:cs="宋体"/>
      <w:color w:val="333333"/>
      <w:spacing w:val="8"/>
      <w:kern w:val="0"/>
      <w:szCs w:val="21"/>
      <w:shd w:val="clear" w:color="auto" w:fill="FFFFFF"/>
    </w:rPr>
  </w:style>
  <w:style w:type="paragraph" w:customStyle="1" w:styleId="a7">
    <w:name w:val="科幻作者"/>
    <w:basedOn w:val="a"/>
    <w:link w:val="a8"/>
    <w:autoRedefine/>
    <w:rsid w:val="00996906"/>
    <w:pPr>
      <w:widowControl/>
      <w:shd w:val="clear" w:color="auto" w:fill="FFFFFF"/>
      <w:spacing w:line="440" w:lineRule="exact"/>
      <w:ind w:firstLineChars="200" w:firstLine="561"/>
      <w:jc w:val="right"/>
    </w:pPr>
    <w:rPr>
      <w:rFonts w:ascii="华文楷体" w:eastAsia="华文楷体" w:hAnsi="华文楷体" w:cs="宋体"/>
      <w:b/>
      <w:bCs/>
      <w:kern w:val="0"/>
      <w:sz w:val="28"/>
      <w:szCs w:val="28"/>
    </w:rPr>
  </w:style>
  <w:style w:type="character" w:customStyle="1" w:styleId="a8">
    <w:name w:val="科幻作者 字符"/>
    <w:basedOn w:val="a0"/>
    <w:link w:val="a7"/>
    <w:rsid w:val="00996906"/>
    <w:rPr>
      <w:rFonts w:ascii="华文楷体" w:eastAsia="华文楷体" w:hAnsi="华文楷体" w:cs="宋体"/>
      <w:b/>
      <w:bCs/>
      <w:kern w:val="0"/>
      <w:sz w:val="28"/>
      <w:szCs w:val="28"/>
      <w:shd w:val="clear" w:color="auto" w:fill="FFFFFF"/>
    </w:rPr>
  </w:style>
  <w:style w:type="character" w:customStyle="1" w:styleId="20">
    <w:name w:val="标题 2 字符"/>
    <w:basedOn w:val="a0"/>
    <w:link w:val="2"/>
    <w:uiPriority w:val="9"/>
    <w:rsid w:val="0012789D"/>
    <w:rPr>
      <w:rFonts w:ascii="宋体" w:eastAsia="宋体" w:hAnsi="宋体" w:cs="宋体"/>
      <w:b/>
      <w:bCs/>
      <w:kern w:val="0"/>
      <w:sz w:val="36"/>
      <w:szCs w:val="36"/>
    </w:rPr>
  </w:style>
  <w:style w:type="character" w:customStyle="1" w:styleId="30">
    <w:name w:val="标题 3 字符"/>
    <w:basedOn w:val="a0"/>
    <w:link w:val="3"/>
    <w:uiPriority w:val="9"/>
    <w:rsid w:val="0012789D"/>
    <w:rPr>
      <w:rFonts w:ascii="宋体" w:eastAsia="宋体" w:hAnsi="宋体" w:cs="宋体"/>
      <w:b/>
      <w:bCs/>
      <w:kern w:val="0"/>
      <w:sz w:val="27"/>
      <w:szCs w:val="27"/>
    </w:rPr>
  </w:style>
  <w:style w:type="character" w:customStyle="1" w:styleId="40">
    <w:name w:val="标题 4 字符"/>
    <w:basedOn w:val="a0"/>
    <w:link w:val="4"/>
    <w:uiPriority w:val="9"/>
    <w:rsid w:val="0012789D"/>
    <w:rPr>
      <w:rFonts w:ascii="宋体" w:eastAsia="宋体" w:hAnsi="宋体" w:cs="宋体"/>
      <w:b/>
      <w:bCs/>
      <w:kern w:val="0"/>
      <w:sz w:val="24"/>
      <w:szCs w:val="24"/>
    </w:rPr>
  </w:style>
  <w:style w:type="numbering" w:customStyle="1" w:styleId="11">
    <w:name w:val="无列表1"/>
    <w:next w:val="a2"/>
    <w:uiPriority w:val="99"/>
    <w:semiHidden/>
    <w:unhideWhenUsed/>
    <w:rsid w:val="0012789D"/>
  </w:style>
  <w:style w:type="paragraph" w:customStyle="1" w:styleId="msonormal0">
    <w:name w:val="msonormal"/>
    <w:basedOn w:val="a"/>
    <w:rsid w:val="0012789D"/>
    <w:pPr>
      <w:widowControl/>
      <w:spacing w:before="100" w:beforeAutospacing="1" w:after="100" w:afterAutospacing="1"/>
      <w:jc w:val="left"/>
    </w:pPr>
    <w:rPr>
      <w:rFonts w:ascii="宋体" w:eastAsia="宋体" w:hAnsi="宋体" w:cs="宋体"/>
      <w:kern w:val="0"/>
      <w:sz w:val="24"/>
      <w:szCs w:val="24"/>
    </w:rPr>
  </w:style>
  <w:style w:type="character" w:customStyle="1" w:styleId="katex">
    <w:name w:val="katex"/>
    <w:basedOn w:val="a0"/>
    <w:rsid w:val="0012789D"/>
  </w:style>
  <w:style w:type="character" w:customStyle="1" w:styleId="katex-html">
    <w:name w:val="katex-html"/>
    <w:basedOn w:val="a0"/>
    <w:rsid w:val="0012789D"/>
  </w:style>
  <w:style w:type="character" w:customStyle="1" w:styleId="base">
    <w:name w:val="base"/>
    <w:basedOn w:val="a0"/>
    <w:rsid w:val="0012789D"/>
  </w:style>
  <w:style w:type="character" w:customStyle="1" w:styleId="mord">
    <w:name w:val="mord"/>
    <w:basedOn w:val="a0"/>
    <w:rsid w:val="0012789D"/>
  </w:style>
  <w:style w:type="paragraph" w:styleId="a9">
    <w:name w:val="Normal (Web)"/>
    <w:basedOn w:val="a"/>
    <w:uiPriority w:val="99"/>
    <w:semiHidden/>
    <w:unhideWhenUsed/>
    <w:rsid w:val="0012789D"/>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12789D"/>
    <w:rPr>
      <w:b/>
      <w:bCs/>
    </w:rPr>
  </w:style>
  <w:style w:type="character" w:customStyle="1" w:styleId="katex-mathml">
    <w:name w:val="katex-mathml"/>
    <w:basedOn w:val="a0"/>
    <w:rsid w:val="0012789D"/>
  </w:style>
  <w:style w:type="character" w:customStyle="1" w:styleId="strut">
    <w:name w:val="strut"/>
    <w:basedOn w:val="a0"/>
    <w:rsid w:val="0012789D"/>
  </w:style>
  <w:style w:type="character" w:customStyle="1" w:styleId="mpunct">
    <w:name w:val="mpunct"/>
    <w:basedOn w:val="a0"/>
    <w:rsid w:val="0012789D"/>
  </w:style>
  <w:style w:type="character" w:customStyle="1" w:styleId="mspace">
    <w:name w:val="mspace"/>
    <w:basedOn w:val="a0"/>
    <w:rsid w:val="0012789D"/>
  </w:style>
  <w:style w:type="character" w:styleId="ab">
    <w:name w:val="Hyperlink"/>
    <w:basedOn w:val="a0"/>
    <w:uiPriority w:val="99"/>
    <w:unhideWhenUsed/>
    <w:rsid w:val="0012789D"/>
    <w:rPr>
      <w:color w:val="0000FF"/>
      <w:u w:val="single"/>
    </w:rPr>
  </w:style>
  <w:style w:type="character" w:styleId="ac">
    <w:name w:val="FollowedHyperlink"/>
    <w:basedOn w:val="a0"/>
    <w:uiPriority w:val="99"/>
    <w:semiHidden/>
    <w:unhideWhenUsed/>
    <w:rsid w:val="0012789D"/>
    <w:rPr>
      <w:color w:val="800080"/>
      <w:u w:val="single"/>
    </w:rPr>
  </w:style>
  <w:style w:type="character" w:customStyle="1" w:styleId="mopen">
    <w:name w:val="mopen"/>
    <w:basedOn w:val="a0"/>
    <w:rsid w:val="0012789D"/>
  </w:style>
  <w:style w:type="character" w:customStyle="1" w:styleId="mclose">
    <w:name w:val="mclose"/>
    <w:basedOn w:val="a0"/>
    <w:rsid w:val="0012789D"/>
  </w:style>
  <w:style w:type="character" w:customStyle="1" w:styleId="mrel">
    <w:name w:val="mrel"/>
    <w:basedOn w:val="a0"/>
    <w:rsid w:val="0012789D"/>
  </w:style>
  <w:style w:type="character" w:customStyle="1" w:styleId="mbin">
    <w:name w:val="mbin"/>
    <w:basedOn w:val="a0"/>
    <w:rsid w:val="0012789D"/>
  </w:style>
  <w:style w:type="character" w:customStyle="1" w:styleId="mop">
    <w:name w:val="mop"/>
    <w:basedOn w:val="a0"/>
    <w:rsid w:val="0012789D"/>
  </w:style>
  <w:style w:type="paragraph" w:styleId="HTML">
    <w:name w:val="HTML Preformatted"/>
    <w:basedOn w:val="a"/>
    <w:link w:val="HTML0"/>
    <w:uiPriority w:val="99"/>
    <w:semiHidden/>
    <w:unhideWhenUsed/>
    <w:rsid w:val="001278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2789D"/>
    <w:rPr>
      <w:rFonts w:ascii="宋体" w:eastAsia="宋体" w:hAnsi="宋体" w:cs="宋体"/>
      <w:kern w:val="0"/>
      <w:sz w:val="24"/>
      <w:szCs w:val="24"/>
    </w:rPr>
  </w:style>
  <w:style w:type="character" w:styleId="HTML1">
    <w:name w:val="HTML Code"/>
    <w:basedOn w:val="a0"/>
    <w:uiPriority w:val="99"/>
    <w:semiHidden/>
    <w:unhideWhenUsed/>
    <w:rsid w:val="0012789D"/>
    <w:rPr>
      <w:rFonts w:ascii="宋体" w:eastAsia="宋体" w:hAnsi="宋体" w:cs="宋体"/>
      <w:sz w:val="24"/>
      <w:szCs w:val="24"/>
    </w:rPr>
  </w:style>
  <w:style w:type="character" w:customStyle="1" w:styleId="msupsub">
    <w:name w:val="msupsub"/>
    <w:basedOn w:val="a0"/>
    <w:rsid w:val="0012789D"/>
  </w:style>
  <w:style w:type="character" w:customStyle="1" w:styleId="vlist-t">
    <w:name w:val="vlist-t"/>
    <w:basedOn w:val="a0"/>
    <w:rsid w:val="0012789D"/>
  </w:style>
  <w:style w:type="character" w:customStyle="1" w:styleId="vlist-r">
    <w:name w:val="vlist-r"/>
    <w:basedOn w:val="a0"/>
    <w:rsid w:val="0012789D"/>
  </w:style>
  <w:style w:type="character" w:customStyle="1" w:styleId="vlist">
    <w:name w:val="vlist"/>
    <w:basedOn w:val="a0"/>
    <w:rsid w:val="0012789D"/>
  </w:style>
  <w:style w:type="character" w:customStyle="1" w:styleId="pstrut">
    <w:name w:val="pstrut"/>
    <w:basedOn w:val="a0"/>
    <w:rsid w:val="0012789D"/>
  </w:style>
  <w:style w:type="character" w:customStyle="1" w:styleId="sizing">
    <w:name w:val="sizing"/>
    <w:basedOn w:val="a0"/>
    <w:rsid w:val="0012789D"/>
  </w:style>
  <w:style w:type="character" w:customStyle="1" w:styleId="hljs-function">
    <w:name w:val="hljs-function"/>
    <w:basedOn w:val="a0"/>
    <w:rsid w:val="0012789D"/>
  </w:style>
  <w:style w:type="character" w:customStyle="1" w:styleId="hljs-keyword">
    <w:name w:val="hljs-keyword"/>
    <w:basedOn w:val="a0"/>
    <w:rsid w:val="0012789D"/>
  </w:style>
  <w:style w:type="character" w:customStyle="1" w:styleId="hljs-title">
    <w:name w:val="hljs-title"/>
    <w:basedOn w:val="a0"/>
    <w:rsid w:val="0012789D"/>
  </w:style>
  <w:style w:type="character" w:customStyle="1" w:styleId="hljs-params">
    <w:name w:val="hljs-params"/>
    <w:basedOn w:val="a0"/>
    <w:rsid w:val="0012789D"/>
  </w:style>
  <w:style w:type="character" w:customStyle="1" w:styleId="hljs-comment">
    <w:name w:val="hljs-comment"/>
    <w:basedOn w:val="a0"/>
    <w:rsid w:val="0012789D"/>
  </w:style>
  <w:style w:type="character" w:customStyle="1" w:styleId="katex-display">
    <w:name w:val="katex-display"/>
    <w:basedOn w:val="a0"/>
    <w:rsid w:val="0012789D"/>
  </w:style>
  <w:style w:type="character" w:customStyle="1" w:styleId="hljs-number">
    <w:name w:val="hljs-number"/>
    <w:basedOn w:val="a0"/>
    <w:rsid w:val="0012789D"/>
  </w:style>
  <w:style w:type="character" w:customStyle="1" w:styleId="vlist-s">
    <w:name w:val="vlist-s"/>
    <w:basedOn w:val="a0"/>
    <w:rsid w:val="0012789D"/>
  </w:style>
  <w:style w:type="character" w:customStyle="1" w:styleId="minner">
    <w:name w:val="minner"/>
    <w:basedOn w:val="a0"/>
    <w:rsid w:val="0012789D"/>
  </w:style>
  <w:style w:type="character" w:customStyle="1" w:styleId="delimsizing">
    <w:name w:val="delimsizing"/>
    <w:basedOn w:val="a0"/>
    <w:rsid w:val="0012789D"/>
  </w:style>
  <w:style w:type="character" w:customStyle="1" w:styleId="mtable">
    <w:name w:val="mtable"/>
    <w:basedOn w:val="a0"/>
    <w:rsid w:val="0012789D"/>
  </w:style>
  <w:style w:type="character" w:customStyle="1" w:styleId="col-align-c">
    <w:name w:val="col-align-c"/>
    <w:basedOn w:val="a0"/>
    <w:rsid w:val="0012789D"/>
  </w:style>
  <w:style w:type="character" w:customStyle="1" w:styleId="50">
    <w:name w:val="标题 5 字符"/>
    <w:basedOn w:val="a0"/>
    <w:link w:val="5"/>
    <w:uiPriority w:val="9"/>
    <w:rsid w:val="00243EA3"/>
    <w:rPr>
      <w:b/>
      <w:bCs/>
      <w:sz w:val="28"/>
      <w:szCs w:val="28"/>
    </w:rPr>
  </w:style>
  <w:style w:type="character" w:styleId="ad">
    <w:name w:val="Unresolved Mention"/>
    <w:basedOn w:val="a0"/>
    <w:uiPriority w:val="99"/>
    <w:semiHidden/>
    <w:unhideWhenUsed/>
    <w:rsid w:val="00FD428D"/>
    <w:rPr>
      <w:color w:val="605E5C"/>
      <w:shd w:val="clear" w:color="auto" w:fill="E1DFDD"/>
    </w:rPr>
  </w:style>
  <w:style w:type="character" w:customStyle="1" w:styleId="10">
    <w:name w:val="标题 1 字符"/>
    <w:basedOn w:val="a0"/>
    <w:link w:val="1"/>
    <w:uiPriority w:val="9"/>
    <w:rsid w:val="00FD428D"/>
    <w:rPr>
      <w:b/>
      <w:bCs/>
      <w:kern w:val="44"/>
      <w:sz w:val="44"/>
      <w:szCs w:val="44"/>
    </w:rPr>
  </w:style>
  <w:style w:type="paragraph" w:styleId="ae">
    <w:name w:val="header"/>
    <w:basedOn w:val="a"/>
    <w:link w:val="af"/>
    <w:uiPriority w:val="99"/>
    <w:unhideWhenUsed/>
    <w:rsid w:val="004A08B2"/>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4A08B2"/>
    <w:rPr>
      <w:sz w:val="18"/>
      <w:szCs w:val="18"/>
    </w:rPr>
  </w:style>
  <w:style w:type="paragraph" w:styleId="af0">
    <w:name w:val="footer"/>
    <w:basedOn w:val="a"/>
    <w:link w:val="af1"/>
    <w:uiPriority w:val="99"/>
    <w:unhideWhenUsed/>
    <w:rsid w:val="004A08B2"/>
    <w:pPr>
      <w:tabs>
        <w:tab w:val="center" w:pos="4153"/>
        <w:tab w:val="right" w:pos="8306"/>
      </w:tabs>
      <w:snapToGrid w:val="0"/>
      <w:jc w:val="left"/>
    </w:pPr>
    <w:rPr>
      <w:sz w:val="18"/>
      <w:szCs w:val="18"/>
    </w:rPr>
  </w:style>
  <w:style w:type="character" w:customStyle="1" w:styleId="af1">
    <w:name w:val="页脚 字符"/>
    <w:basedOn w:val="a0"/>
    <w:link w:val="af0"/>
    <w:uiPriority w:val="99"/>
    <w:rsid w:val="004A08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101132">
      <w:bodyDiv w:val="1"/>
      <w:marLeft w:val="0"/>
      <w:marRight w:val="0"/>
      <w:marTop w:val="0"/>
      <w:marBottom w:val="0"/>
      <w:divBdr>
        <w:top w:val="none" w:sz="0" w:space="0" w:color="auto"/>
        <w:left w:val="none" w:sz="0" w:space="0" w:color="auto"/>
        <w:bottom w:val="none" w:sz="0" w:space="0" w:color="auto"/>
        <w:right w:val="none" w:sz="0" w:space="0" w:color="auto"/>
      </w:divBdr>
    </w:div>
    <w:div w:id="1323001203">
      <w:bodyDiv w:val="1"/>
      <w:marLeft w:val="0"/>
      <w:marRight w:val="0"/>
      <w:marTop w:val="0"/>
      <w:marBottom w:val="0"/>
      <w:divBdr>
        <w:top w:val="none" w:sz="0" w:space="0" w:color="auto"/>
        <w:left w:val="none" w:sz="0" w:space="0" w:color="auto"/>
        <w:bottom w:val="none" w:sz="0" w:space="0" w:color="auto"/>
        <w:right w:val="none" w:sz="0" w:space="0" w:color="auto"/>
      </w:divBdr>
    </w:div>
    <w:div w:id="1903131903">
      <w:bodyDiv w:val="1"/>
      <w:marLeft w:val="0"/>
      <w:marRight w:val="0"/>
      <w:marTop w:val="0"/>
      <w:marBottom w:val="0"/>
      <w:divBdr>
        <w:top w:val="none" w:sz="0" w:space="0" w:color="auto"/>
        <w:left w:val="none" w:sz="0" w:space="0" w:color="auto"/>
        <w:bottom w:val="none" w:sz="0" w:space="0" w:color="auto"/>
        <w:right w:val="none" w:sz="0" w:space="0" w:color="auto"/>
      </w:divBdr>
      <w:divsChild>
        <w:div w:id="1948808754">
          <w:marLeft w:val="0"/>
          <w:marRight w:val="0"/>
          <w:marTop w:val="0"/>
          <w:marBottom w:val="0"/>
          <w:divBdr>
            <w:top w:val="none" w:sz="0" w:space="0" w:color="auto"/>
            <w:left w:val="none" w:sz="0" w:space="0" w:color="auto"/>
            <w:bottom w:val="none" w:sz="0" w:space="0" w:color="auto"/>
            <w:right w:val="none" w:sz="0" w:space="0" w:color="auto"/>
          </w:divBdr>
        </w:div>
        <w:div w:id="28914382">
          <w:marLeft w:val="0"/>
          <w:marRight w:val="0"/>
          <w:marTop w:val="0"/>
          <w:marBottom w:val="0"/>
          <w:divBdr>
            <w:top w:val="none" w:sz="0" w:space="0" w:color="auto"/>
            <w:left w:val="none" w:sz="0" w:space="0" w:color="auto"/>
            <w:bottom w:val="none" w:sz="0" w:space="0" w:color="auto"/>
            <w:right w:val="none" w:sz="0" w:space="0" w:color="auto"/>
          </w:divBdr>
        </w:div>
        <w:div w:id="515928316">
          <w:marLeft w:val="0"/>
          <w:marRight w:val="0"/>
          <w:marTop w:val="0"/>
          <w:marBottom w:val="0"/>
          <w:divBdr>
            <w:top w:val="none" w:sz="0" w:space="0" w:color="auto"/>
            <w:left w:val="none" w:sz="0" w:space="0" w:color="auto"/>
            <w:bottom w:val="none" w:sz="0" w:space="0" w:color="auto"/>
            <w:right w:val="none" w:sz="0" w:space="0" w:color="auto"/>
          </w:divBdr>
        </w:div>
        <w:div w:id="1576237449">
          <w:marLeft w:val="0"/>
          <w:marRight w:val="0"/>
          <w:marTop w:val="360"/>
          <w:marBottom w:val="0"/>
          <w:divBdr>
            <w:top w:val="none" w:sz="0" w:space="0" w:color="auto"/>
            <w:left w:val="none" w:sz="0" w:space="0" w:color="auto"/>
            <w:bottom w:val="none" w:sz="0" w:space="0" w:color="auto"/>
            <w:right w:val="none" w:sz="0" w:space="0" w:color="auto"/>
          </w:divBdr>
          <w:divsChild>
            <w:div w:id="800658999">
              <w:marLeft w:val="0"/>
              <w:marRight w:val="120"/>
              <w:marTop w:val="0"/>
              <w:marBottom w:val="0"/>
              <w:divBdr>
                <w:top w:val="none" w:sz="0" w:space="0" w:color="auto"/>
                <w:left w:val="none" w:sz="0" w:space="0" w:color="auto"/>
                <w:bottom w:val="none" w:sz="0" w:space="0" w:color="auto"/>
                <w:right w:val="none" w:sz="0" w:space="0" w:color="auto"/>
              </w:divBdr>
            </w:div>
            <w:div w:id="1016233061">
              <w:marLeft w:val="120"/>
              <w:marRight w:val="0"/>
              <w:marTop w:val="0"/>
              <w:marBottom w:val="0"/>
              <w:divBdr>
                <w:top w:val="none" w:sz="0" w:space="0" w:color="auto"/>
                <w:left w:val="none" w:sz="0" w:space="0" w:color="auto"/>
                <w:bottom w:val="none" w:sz="0" w:space="0" w:color="auto"/>
                <w:right w:val="none" w:sz="0" w:space="0" w:color="auto"/>
              </w:divBdr>
            </w:div>
          </w:divsChild>
        </w:div>
        <w:div w:id="541675992">
          <w:marLeft w:val="0"/>
          <w:marRight w:val="0"/>
          <w:marTop w:val="0"/>
          <w:marBottom w:val="0"/>
          <w:divBdr>
            <w:top w:val="none" w:sz="0" w:space="0" w:color="auto"/>
            <w:left w:val="none" w:sz="0" w:space="0" w:color="auto"/>
            <w:bottom w:val="none" w:sz="0" w:space="0" w:color="auto"/>
            <w:right w:val="none" w:sz="0" w:space="0" w:color="auto"/>
          </w:divBdr>
        </w:div>
      </w:divsChild>
    </w:div>
    <w:div w:id="201236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uogu.org/blog/XTZORZ/dp-youhua" TargetMode="External"/><Relationship Id="rId18" Type="http://schemas.openxmlformats.org/officeDocument/2006/relationships/hyperlink" Target="https://www.luogu.org/problem/P1436" TargetMode="External"/><Relationship Id="rId26" Type="http://schemas.openxmlformats.org/officeDocument/2006/relationships/hyperlink" Target="https://www.luogu.org/blog/XTZORZ/solution-p3694" TargetMode="External"/><Relationship Id="rId3" Type="http://schemas.openxmlformats.org/officeDocument/2006/relationships/settings" Target="settings.xml"/><Relationship Id="rId21" Type="http://schemas.openxmlformats.org/officeDocument/2006/relationships/hyperlink" Target="https://www.luogu.org/problem/P3959" TargetMode="External"/><Relationship Id="rId34" Type="http://schemas.openxmlformats.org/officeDocument/2006/relationships/fontTable" Target="fontTable.xml"/><Relationship Id="rId7" Type="http://schemas.openxmlformats.org/officeDocument/2006/relationships/hyperlink" Target="https://www.luogu.org/blog/XTZORZ/beibao-18-jiang" TargetMode="External"/><Relationship Id="rId12" Type="http://schemas.openxmlformats.org/officeDocument/2006/relationships/image" Target="media/image1.png"/><Relationship Id="rId17" Type="http://schemas.openxmlformats.org/officeDocument/2006/relationships/hyperlink" Target="https://www.luogu.org/problemnew/show/P4342" TargetMode="External"/><Relationship Id="rId25" Type="http://schemas.openxmlformats.org/officeDocument/2006/relationships/hyperlink" Target="https://www.luogu.org/problem/P3694" TargetMode="External"/><Relationship Id="rId33" Type="http://schemas.openxmlformats.org/officeDocument/2006/relationships/hyperlink" Target="https://www.luogu.org/problem/P2473" TargetMode="External"/><Relationship Id="rId2" Type="http://schemas.openxmlformats.org/officeDocument/2006/relationships/styles" Target="styles.xml"/><Relationship Id="rId16" Type="http://schemas.openxmlformats.org/officeDocument/2006/relationships/hyperlink" Target="https://www.luogu.org/problemnew/show/P1063" TargetMode="External"/><Relationship Id="rId20" Type="http://schemas.openxmlformats.org/officeDocument/2006/relationships/hyperlink" Target="&#29366;&#24577;&#21387;&#32553;&#21160;&#24577;&#35268;&#21010;.docx" TargetMode="External"/><Relationship Id="rId29" Type="http://schemas.openxmlformats.org/officeDocument/2006/relationships/hyperlink" Target="https://www.luogu.org/problem/P47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uogu.org/problemnew/show/P1273" TargetMode="External"/><Relationship Id="rId24" Type="http://schemas.openxmlformats.org/officeDocument/2006/relationships/hyperlink" Target="https://www.luogu.org/problem/P2704" TargetMode="External"/><Relationship Id="rId32" Type="http://schemas.openxmlformats.org/officeDocument/2006/relationships/hyperlink" Target="https://www.luogu.org/problem/P1850" TargetMode="External"/><Relationship Id="rId5" Type="http://schemas.openxmlformats.org/officeDocument/2006/relationships/footnotes" Target="footnotes.xml"/><Relationship Id="rId15" Type="http://schemas.openxmlformats.org/officeDocument/2006/relationships/hyperlink" Target="https://www.luogu.org/problemnew/show/P1005" TargetMode="External"/><Relationship Id="rId23" Type="http://schemas.openxmlformats.org/officeDocument/2006/relationships/hyperlink" Target="https://www.luogu.org/problem/P1896" TargetMode="External"/><Relationship Id="rId28" Type="http://schemas.openxmlformats.org/officeDocument/2006/relationships/hyperlink" Target="https://www.luogu.org/problem/P1073" TargetMode="External"/><Relationship Id="rId10" Type="http://schemas.openxmlformats.org/officeDocument/2006/relationships/hyperlink" Target="https://www.luogu.org/problemnew/show/P1352" TargetMode="External"/><Relationship Id="rId19" Type="http://schemas.openxmlformats.org/officeDocument/2006/relationships/image" Target="media/image2.png"/><Relationship Id="rId31" Type="http://schemas.openxmlformats.org/officeDocument/2006/relationships/hyperlink" Target="https://www.luogu.org/blog/XTZORZ/gai-shuai-ji-wang" TargetMode="External"/><Relationship Id="rId4" Type="http://schemas.openxmlformats.org/officeDocument/2006/relationships/webSettings" Target="webSettings.xml"/><Relationship Id="rId9" Type="http://schemas.openxmlformats.org/officeDocument/2006/relationships/hyperlink" Target="https://www.luogu.org/problemnew/show/P1006" TargetMode="External"/><Relationship Id="rId14" Type="http://schemas.openxmlformats.org/officeDocument/2006/relationships/hyperlink" Target="https://www.luogu.org/problemnew/show/P1880" TargetMode="External"/><Relationship Id="rId22" Type="http://schemas.openxmlformats.org/officeDocument/2006/relationships/hyperlink" Target="https://blog.csdn.net/mengzhengjie/article/details/80611422" TargetMode="External"/><Relationship Id="rId27" Type="http://schemas.openxmlformats.org/officeDocument/2006/relationships/hyperlink" Target="https://www.luogu.org/problem/P2157" TargetMode="External"/><Relationship Id="rId30" Type="http://schemas.openxmlformats.org/officeDocument/2006/relationships/hyperlink" Target="https://blog.csdn.net/A_Comme_Amour/article/details/79347291" TargetMode="External"/><Relationship Id="rId35" Type="http://schemas.openxmlformats.org/officeDocument/2006/relationships/theme" Target="theme/theme1.xml"/><Relationship Id="rId8" Type="http://schemas.openxmlformats.org/officeDocument/2006/relationships/hyperlink" Target="https://www.luogu.org/problem/P10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1431</Words>
  <Characters>8157</Characters>
  <Application>Microsoft Office Word</Application>
  <DocSecurity>0</DocSecurity>
  <Lines>67</Lines>
  <Paragraphs>19</Paragraphs>
  <ScaleCrop>false</ScaleCrop>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ruida</dc:creator>
  <cp:keywords/>
  <dc:description/>
  <cp:lastModifiedBy>xu ruida</cp:lastModifiedBy>
  <cp:revision>4</cp:revision>
  <dcterms:created xsi:type="dcterms:W3CDTF">2021-02-25T02:41:00Z</dcterms:created>
  <dcterms:modified xsi:type="dcterms:W3CDTF">2021-02-25T03:05:00Z</dcterms:modified>
</cp:coreProperties>
</file>