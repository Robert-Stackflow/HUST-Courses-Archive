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B8EB3" w14:textId="77777777" w:rsidR="00641CA3" w:rsidRPr="00641CA3" w:rsidRDefault="00641CA3" w:rsidP="00641CA3">
      <w:pPr>
        <w:pStyle w:val="1"/>
        <w:spacing w:before="0" w:after="0" w:line="0" w:lineRule="atLeast"/>
        <w:ind w:firstLineChars="100" w:firstLine="440"/>
        <w:jc w:val="left"/>
      </w:pPr>
      <w:r w:rsidRPr="00641CA3">
        <w:t>0.前言</w:t>
      </w:r>
    </w:p>
    <w:p w14:paraId="383E421E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由于做题进程中常会遇到需要优化的DP，于是惊讶地发现（2）（3）动态规划水集同时开工了。</w:t>
      </w:r>
    </w:p>
    <w:p w14:paraId="477B519D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DP优化分很多种，从</w:t>
      </w:r>
      <w:r w:rsidRPr="00641CA3">
        <w:rPr>
          <w:b/>
          <w:bCs/>
        </w:rPr>
        <w:t>破环成链</w:t>
      </w:r>
      <w:r w:rsidRPr="00641CA3">
        <w:t>这种不算优化的优化到</w:t>
      </w:r>
      <w:r w:rsidRPr="00641CA3">
        <w:rPr>
          <w:b/>
          <w:bCs/>
        </w:rPr>
        <w:t>斜率优化</w:t>
      </w:r>
      <w:r w:rsidRPr="00641CA3">
        <w:t>这种省选级别的优化应该都会提到..吧，首先我得先学会。</w:t>
      </w:r>
    </w:p>
    <w:p w14:paraId="60F6D045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由于划水集（2）（3）我是同时写的，（3）里面涉及很多（2）的例题，请大家结合观看。</w:t>
      </w:r>
    </w:p>
    <w:p w14:paraId="77A0D7E8" w14:textId="1741FB11" w:rsidR="00641CA3" w:rsidRPr="00641CA3" w:rsidRDefault="00641CA3" w:rsidP="00641CA3">
      <w:pPr>
        <w:pStyle w:val="1"/>
        <w:spacing w:before="0" w:after="0" w:line="0" w:lineRule="atLeast"/>
        <w:ind w:firstLineChars="100" w:firstLine="440"/>
        <w:jc w:val="left"/>
      </w:pPr>
      <w:r w:rsidRPr="00641CA3">
        <w:t>一些你初学DP就知道的优化</w:t>
      </w:r>
    </w:p>
    <w:p w14:paraId="7087CE3F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del w:id="0" w:author="Unknown">
        <w:r w:rsidRPr="00641CA3">
          <w:delText>（</w:delText>
        </w:r>
        <w:r w:rsidRPr="00641CA3">
          <w:rPr>
            <w:b/>
            <w:bCs/>
          </w:rPr>
          <w:delText>Attention: 不包括背包相关的优化，详见</w:delText>
        </w:r>
        <w:r w:rsidRPr="00641CA3">
          <w:rPr>
            <w:b/>
            <w:bCs/>
          </w:rPr>
          <w:fldChar w:fldCharType="begin"/>
        </w:r>
        <w:r w:rsidRPr="00641CA3">
          <w:rPr>
            <w:b/>
            <w:bCs/>
          </w:rPr>
          <w:delInstrText xml:space="preserve"> HYPERLINK "https://www.luogu.org/blog/XTZORZ/beibao-18-jiang" </w:delInstrText>
        </w:r>
        <w:r w:rsidRPr="00641CA3">
          <w:rPr>
            <w:b/>
            <w:bCs/>
          </w:rPr>
          <w:fldChar w:fldCharType="separate"/>
        </w:r>
        <w:r w:rsidRPr="00641CA3">
          <w:rPr>
            <w:rStyle w:val="a9"/>
            <w:b/>
            <w:bCs/>
            <w:u w:val="none"/>
          </w:rPr>
          <w:delText>背包十八讲</w:delText>
        </w:r>
        <w:r w:rsidRPr="00641CA3">
          <w:fldChar w:fldCharType="end"/>
        </w:r>
        <w:r w:rsidRPr="00641CA3">
          <w:delText>）</w:delText>
        </w:r>
      </w:del>
    </w:p>
    <w:p w14:paraId="2500478A" w14:textId="77777777" w:rsidR="00641CA3" w:rsidRPr="00641CA3" w:rsidRDefault="00641CA3" w:rsidP="00641CA3">
      <w:pPr>
        <w:pStyle w:val="2"/>
        <w:spacing w:before="0" w:after="0" w:line="0" w:lineRule="atLeast"/>
        <w:ind w:firstLineChars="100" w:firstLine="320"/>
        <w:jc w:val="left"/>
      </w:pPr>
      <w:r w:rsidRPr="00641CA3">
        <w:t>倒序优化</w:t>
      </w:r>
    </w:p>
    <w:p w14:paraId="16C54E54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rPr>
          <w:b/>
          <w:bCs/>
        </w:rPr>
        <w:t>01背包的一维形态</w:t>
      </w:r>
      <w:r w:rsidRPr="00641CA3">
        <w:t>实质上就是倒序优化的前身，就是忽略不可控的起点所造成的的因素，从终点倒着来跑DP。</w:t>
      </w:r>
    </w:p>
    <w:p w14:paraId="2A5AB426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这个我也不知道啥时候可以用啊。。多做点题凭感觉呗。</w:t>
      </w:r>
    </w:p>
    <w:p w14:paraId="74BDE227" w14:textId="5E67D1EA" w:rsidR="00641CA3" w:rsidRPr="00641CA3" w:rsidRDefault="00641CA3" w:rsidP="00641CA3">
      <w:pPr>
        <w:pStyle w:val="3"/>
        <w:spacing w:before="0" w:after="0" w:line="0" w:lineRule="atLeast"/>
        <w:ind w:firstLineChars="100" w:firstLine="320"/>
        <w:jc w:val="left"/>
      </w:pPr>
      <w:hyperlink r:id="rId5" w:history="1">
        <w:r w:rsidRPr="00641CA3">
          <w:rPr>
            <w:rStyle w:val="a9"/>
          </w:rPr>
          <w:t>Nike的任务</w:t>
        </w:r>
      </w:hyperlink>
    </w:p>
    <w:p w14:paraId="3399F5E5" w14:textId="26DF2F97" w:rsidR="00641CA3" w:rsidRPr="00641CA3" w:rsidRDefault="00641CA3" w:rsidP="00641CA3">
      <w:pPr>
        <w:pStyle w:val="4"/>
        <w:spacing w:before="0" w:after="0" w:line="0" w:lineRule="atLeast"/>
        <w:ind w:firstLineChars="100" w:firstLine="280"/>
        <w:jc w:val="left"/>
      </w:pPr>
      <w:r w:rsidRPr="00641CA3">
        <w:t>题面： </w:t>
      </w:r>
      <w:r>
        <w:rPr>
          <w:rFonts w:hint="eastAsia"/>
        </w:rPr>
        <w:t>见链接</w:t>
      </w:r>
    </w:p>
    <w:p w14:paraId="347B1242" w14:textId="77777777" w:rsidR="00641CA3" w:rsidRPr="00641CA3" w:rsidRDefault="00641CA3" w:rsidP="00641CA3">
      <w:pPr>
        <w:pStyle w:val="4"/>
        <w:spacing w:before="0" w:after="0" w:line="0" w:lineRule="atLeast"/>
        <w:ind w:firstLineChars="100" w:firstLine="280"/>
        <w:jc w:val="left"/>
      </w:pPr>
      <w:r w:rsidRPr="00641CA3">
        <w:t>口胡分析：</w:t>
      </w:r>
    </w:p>
    <w:p w14:paraId="70782D10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是个人都会设f[i]为第i分钟所得的最大休息时间，但转移就很烦。</w:t>
      </w:r>
    </w:p>
    <w:p w14:paraId="4D65BCC4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在第i秒时的结果是由你之前有没有接任务决定的，但是这个信息你并不能表示在DP中，所以就会很难受。</w:t>
      </w:r>
    </w:p>
    <w:p w14:paraId="53079214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但我们可以想到接任务的那一秒是确定的，而且</w:t>
      </w:r>
      <w:r w:rsidRPr="00641CA3">
        <w:rPr>
          <w:b/>
          <w:bCs/>
        </w:rPr>
        <w:t>往后的延续时长是确定的</w:t>
      </w:r>
      <w:r w:rsidRPr="00641CA3">
        <w:t>，那么从后往前转移是很好做的。</w:t>
      </w:r>
    </w:p>
    <w:p w14:paraId="647BF22A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那我们就倒着跑，设f[i]是i秒之后可得到的最大休息时间，那么有两个转移方案：</w:t>
      </w:r>
    </w:p>
    <w:p w14:paraId="02061A7D" w14:textId="76AF3A27" w:rsidR="00641CA3" w:rsidRPr="00641CA3" w:rsidRDefault="00641CA3" w:rsidP="00641CA3">
      <w:pPr>
        <w:numPr>
          <w:ilvl w:val="0"/>
          <w:numId w:val="3"/>
        </w:numPr>
        <w:spacing w:line="0" w:lineRule="atLeast"/>
        <w:ind w:left="0" w:firstLineChars="100" w:firstLine="210"/>
        <w:jc w:val="left"/>
      </w:pPr>
      <w:r w:rsidRPr="00641CA3">
        <w:t>这个时间点没工作，直接休息: </w:t>
      </w:r>
      <w:r w:rsidRPr="00641CA3">
        <w:rPr>
          <w:i/>
          <w:iCs/>
        </w:rPr>
        <w:t xml:space="preserve"> 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]=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+1]+1</w:t>
      </w:r>
    </w:p>
    <w:p w14:paraId="3F32F019" w14:textId="6AEA2A57" w:rsidR="00641CA3" w:rsidRPr="00641CA3" w:rsidRDefault="00641CA3" w:rsidP="00641CA3">
      <w:pPr>
        <w:numPr>
          <w:ilvl w:val="0"/>
          <w:numId w:val="3"/>
        </w:numPr>
        <w:spacing w:line="0" w:lineRule="atLeast"/>
        <w:ind w:left="0" w:firstLineChars="100" w:firstLine="210"/>
        <w:jc w:val="left"/>
      </w:pPr>
      <w:r w:rsidRPr="00641CA3">
        <w:t>有长为k时间工作，找最大的转移过来：</w:t>
      </w:r>
      <w:r w:rsidRPr="00641CA3">
        <w:rPr>
          <w:i/>
          <w:iCs/>
        </w:rPr>
        <w:t xml:space="preserve"> 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]=</w:t>
      </w:r>
      <w:r w:rsidRPr="00641CA3">
        <w:rPr>
          <w:i/>
          <w:iCs/>
        </w:rPr>
        <w:t>max</w:t>
      </w:r>
      <w:r w:rsidRPr="00641CA3">
        <w:t>(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],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+</w:t>
      </w:r>
      <w:r w:rsidRPr="00641CA3">
        <w:rPr>
          <w:i/>
          <w:iCs/>
        </w:rPr>
        <w:t>k</w:t>
      </w:r>
      <w:r w:rsidRPr="00641CA3">
        <w:t>])</w:t>
      </w:r>
    </w:p>
    <w:p w14:paraId="2031BBE3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f[1]</w:t>
      </w:r>
      <w:r w:rsidRPr="00641CA3">
        <w:rPr>
          <w:i/>
          <w:iCs/>
        </w:rPr>
        <w:t>f</w:t>
      </w:r>
      <w:r w:rsidRPr="00641CA3">
        <w:t>[1]即为答案。</w:t>
      </w:r>
    </w:p>
    <w:p w14:paraId="2F01C4EA" w14:textId="356D96CA" w:rsidR="00641CA3" w:rsidRPr="00641CA3" w:rsidRDefault="00641CA3" w:rsidP="00641CA3">
      <w:pPr>
        <w:spacing w:line="0" w:lineRule="atLeast"/>
        <w:ind w:firstLineChars="100" w:firstLine="2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E9F2B" wp14:editId="41F5FAFC">
                <wp:simplePos x="0" y="0"/>
                <wp:positionH relativeFrom="column">
                  <wp:posOffset>8467</wp:posOffset>
                </wp:positionH>
                <wp:positionV relativeFrom="paragraph">
                  <wp:posOffset>79375</wp:posOffset>
                </wp:positionV>
                <wp:extent cx="5469466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9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97D69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.25pt" to="431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71EC097D" w14:textId="6AA06C32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rPr>
          <w:i/>
          <w:iCs/>
        </w:rPr>
        <w:t>UPDATE</w:t>
      </w:r>
      <w:r w:rsidRPr="00641CA3">
        <w:t>:学完期望DP的我来顺便修下锅。。我曾一度以为倒序优化没有那么重要。</w:t>
      </w:r>
    </w:p>
    <w:p w14:paraId="0735015E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但关于期望部分的DP，通常只能采用倒序才可以求解，可以去划水集（2）看看相关例题了解详细情况，比如</w:t>
      </w:r>
      <w:r w:rsidRPr="00641CA3">
        <w:rPr>
          <w:b/>
          <w:bCs/>
        </w:rPr>
        <w:t>奖励关</w:t>
      </w:r>
      <w:r w:rsidRPr="00641CA3">
        <w:t>。</w:t>
      </w:r>
    </w:p>
    <w:p w14:paraId="1782177E" w14:textId="77777777" w:rsidR="00641CA3" w:rsidRPr="00641CA3" w:rsidRDefault="00641CA3" w:rsidP="00641CA3">
      <w:pPr>
        <w:pStyle w:val="2"/>
        <w:spacing w:before="0" w:after="0" w:line="0" w:lineRule="atLeast"/>
        <w:ind w:firstLineChars="100" w:firstLine="320"/>
        <w:jc w:val="left"/>
      </w:pPr>
      <w:r w:rsidRPr="00641CA3">
        <w:t>破环成链</w:t>
      </w:r>
    </w:p>
    <w:p w14:paraId="74CBF3EB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这个学模拟时候就用到了。。再说一遍也挺无聊的。。</w:t>
      </w:r>
    </w:p>
    <w:p w14:paraId="4F597296" w14:textId="2D2FF4F4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rPr>
          <w:i/>
          <w:iCs/>
        </w:rPr>
        <w:t>UPDATE</w:t>
      </w:r>
      <w:r w:rsidRPr="00641CA3">
        <w:t>: 写了区间DP的我来补锅了，这是将环问题转换为链问题的重要途径，感觉还是要提一下的。。</w:t>
      </w:r>
    </w:p>
    <w:p w14:paraId="358DB3D8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如果题目中的区间是环形结构，那就不满足DP的无后效性了。</w:t>
      </w:r>
    </w:p>
    <w:p w14:paraId="183926A9" w14:textId="48299963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但我们在输入过程中把它倍长，然后跑 [1,</w:t>
      </w:r>
      <w:r w:rsidRPr="00641CA3">
        <w:rPr>
          <w:i/>
          <w:iCs/>
        </w:rPr>
        <w:t>n</w:t>
      </w:r>
      <w:r w:rsidRPr="00641CA3">
        <w:t>]就可以保证取到所有起点的区间，这样仍可取到环形结构中的所有情况，是等价的。</w:t>
      </w:r>
    </w:p>
    <w:p w14:paraId="638CD5EB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通常情况下在输出时候这样写：</w:t>
      </w:r>
    </w:p>
    <w:p w14:paraId="2CF77EE0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for (int i=1;i&lt;=n;i++) ans=max(ans,f[i][i+n-1]);</w:t>
      </w:r>
    </w:p>
    <w:p w14:paraId="2DCB1D6F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大家可以找</w:t>
      </w:r>
      <w:hyperlink r:id="rId6" w:history="1">
        <w:r w:rsidRPr="00641CA3">
          <w:rPr>
            <w:rStyle w:val="a9"/>
          </w:rPr>
          <w:t>教主的花园</w:t>
        </w:r>
      </w:hyperlink>
      <w:r w:rsidRPr="00641CA3">
        <w:t>，或</w:t>
      </w:r>
      <w:hyperlink r:id="rId7" w:history="1">
        <w:r w:rsidRPr="00641CA3">
          <w:rPr>
            <w:rStyle w:val="a9"/>
          </w:rPr>
          <w:t>能量项链</w:t>
        </w:r>
      </w:hyperlink>
      <w:r w:rsidRPr="00641CA3">
        <w:t>这类的题回顾一下。。</w:t>
      </w:r>
    </w:p>
    <w:p w14:paraId="6434FECB" w14:textId="04EFFC53" w:rsidR="00641CA3" w:rsidRPr="00641CA3" w:rsidRDefault="00641CA3" w:rsidP="00641CA3">
      <w:pPr>
        <w:pStyle w:val="2"/>
        <w:spacing w:before="0" w:after="0" w:line="0" w:lineRule="atLeast"/>
        <w:ind w:firstLineChars="100" w:firstLine="320"/>
        <w:jc w:val="left"/>
      </w:pPr>
      <w:r w:rsidRPr="00641CA3">
        <w:t>降维打击</w:t>
      </w:r>
    </w:p>
    <w:p w14:paraId="601F98EC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其实这个受众面其实就很广了，通常都是你先写出的一个最基本的DP方程。后来通过对题目特有条件的分析，从而省略掉的其中的一维或者多维，</w:t>
      </w:r>
      <w:r w:rsidRPr="00641CA3">
        <w:rPr>
          <w:b/>
          <w:bCs/>
        </w:rPr>
        <w:t>达到降低时空复杂度的目的</w:t>
      </w:r>
      <w:r w:rsidRPr="00641CA3">
        <w:t>。</w:t>
      </w:r>
    </w:p>
    <w:p w14:paraId="373A7425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你要我举啥例题的话，</w:t>
      </w:r>
      <w:r w:rsidRPr="00641CA3">
        <w:rPr>
          <w:b/>
          <w:bCs/>
        </w:rPr>
        <w:t>划水集（2）线性DP那章的</w:t>
      </w:r>
      <w:hyperlink r:id="rId8" w:history="1">
        <w:r w:rsidRPr="00641CA3">
          <w:rPr>
            <w:rStyle w:val="a9"/>
            <w:b/>
            <w:bCs/>
          </w:rPr>
          <w:t>传纸条</w:t>
        </w:r>
      </w:hyperlink>
      <w:r w:rsidRPr="00641CA3">
        <w:t> 其实就可以用此方法优化。</w:t>
      </w:r>
    </w:p>
    <w:p w14:paraId="5886842F" w14:textId="336CD370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lastRenderedPageBreak/>
        <w:t>由于行程时间相同，所以两个人走的总步数 </w:t>
      </w:r>
      <w:r w:rsidRPr="00641CA3">
        <w:rPr>
          <w:i/>
          <w:iCs/>
        </w:rPr>
        <w:t>L</w:t>
      </w:r>
      <w:r w:rsidRPr="00641CA3">
        <w:t>是一样的，又因为是曼哈顿距离只能写成 </w:t>
      </w:r>
      <w:r w:rsidRPr="00641CA3">
        <w:rPr>
          <w:i/>
          <w:iCs/>
        </w:rPr>
        <w:t>x</w:t>
      </w:r>
      <w:r w:rsidRPr="00641CA3">
        <w:t>+</w:t>
      </w:r>
      <w:r w:rsidRPr="00641CA3">
        <w:rPr>
          <w:i/>
          <w:iCs/>
        </w:rPr>
        <w:t>y</w:t>
      </w:r>
      <w:r w:rsidRPr="00641CA3">
        <w:t>，所以只需要维护一维 </w:t>
      </w:r>
      <w:r w:rsidRPr="00641CA3">
        <w:rPr>
          <w:i/>
          <w:iCs/>
        </w:rPr>
        <w:t>x</w:t>
      </w:r>
      <w:r w:rsidRPr="00641CA3">
        <w:t>，令一维就可用 </w:t>
      </w:r>
      <w:r w:rsidRPr="00641CA3">
        <w:rPr>
          <w:i/>
          <w:iCs/>
        </w:rPr>
        <w:t>L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rPr>
          <w:i/>
          <w:iCs/>
        </w:rPr>
        <w:t>x</w:t>
      </w:r>
      <w:r w:rsidRPr="00641CA3">
        <w:t>算出来，这样 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L</w:t>
      </w:r>
      <w:r w:rsidRPr="00641CA3">
        <w:t>][</w:t>
      </w:r>
      <w:r w:rsidRPr="00641CA3">
        <w:rPr>
          <w:i/>
          <w:iCs/>
        </w:rPr>
        <w:t>x</w:t>
      </w:r>
      <w:r w:rsidRPr="00641CA3">
        <w:t>1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][</w:t>
      </w:r>
      <w:r w:rsidRPr="00641CA3">
        <w:rPr>
          <w:i/>
          <w:iCs/>
        </w:rPr>
        <w:t>x</w:t>
      </w:r>
      <w:r w:rsidRPr="00641CA3">
        <w:t>2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]就只有三维了。。</w:t>
      </w:r>
    </w:p>
    <w:p w14:paraId="3B89E99F" w14:textId="05AFA4FE" w:rsidR="00641CA3" w:rsidRPr="00641CA3" w:rsidRDefault="00641CA3" w:rsidP="00641CA3">
      <w:pPr>
        <w:pStyle w:val="1"/>
        <w:spacing w:before="0" w:after="0" w:line="0" w:lineRule="atLeast"/>
        <w:ind w:firstLineChars="100" w:firstLine="440"/>
        <w:jc w:val="left"/>
      </w:pPr>
      <w:r w:rsidRPr="00641CA3">
        <w:t>一些NOIP提高组常用优化</w:t>
      </w:r>
    </w:p>
    <w:p w14:paraId="34D45DD7" w14:textId="77777777" w:rsidR="00641CA3" w:rsidRPr="00641CA3" w:rsidRDefault="00641CA3" w:rsidP="00641CA3">
      <w:pPr>
        <w:pStyle w:val="2"/>
        <w:spacing w:before="0" w:after="0" w:line="0" w:lineRule="atLeast"/>
        <w:ind w:firstLineChars="100" w:firstLine="320"/>
        <w:jc w:val="left"/>
      </w:pPr>
      <w:r w:rsidRPr="00641CA3">
        <w:t>滚动数组</w:t>
      </w:r>
    </w:p>
    <w:p w14:paraId="5220DC38" w14:textId="329772BC" w:rsidR="00641CA3" w:rsidRPr="00641CA3" w:rsidRDefault="00641CA3" w:rsidP="00641CA3">
      <w:pPr>
        <w:numPr>
          <w:ilvl w:val="0"/>
          <w:numId w:val="7"/>
        </w:numPr>
        <w:spacing w:line="0" w:lineRule="atLeast"/>
        <w:ind w:left="0" w:firstLineChars="100" w:firstLine="210"/>
        <w:jc w:val="left"/>
      </w:pPr>
      <w:r w:rsidRPr="00641CA3">
        <w:t>一个最简单的例子就是</w:t>
      </w:r>
      <w:r w:rsidRPr="00641CA3">
        <w:rPr>
          <w:b/>
          <w:bCs/>
        </w:rPr>
        <w:t>斐波那契数列</w:t>
      </w:r>
      <w:r w:rsidRPr="00641CA3">
        <w:t>，如果要求 N=10</w:t>
      </w:r>
      <w:r>
        <w:rPr>
          <w:rFonts w:hint="eastAsia"/>
        </w:rPr>
        <w:t>^7</w:t>
      </w:r>
      <w:r w:rsidRPr="00641CA3">
        <w:t>左右的数据，你数组肯定存不下，但你DP可以跑啊！</w:t>
      </w:r>
    </w:p>
    <w:p w14:paraId="51AD2563" w14:textId="1B0548BE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因为斐波那契只和前两项有关，于是你就开个 </w:t>
      </w:r>
      <w:r w:rsidRPr="00641CA3">
        <w:rPr>
          <w:i/>
          <w:iCs/>
        </w:rPr>
        <w:t>f</w:t>
      </w:r>
      <w:r w:rsidRPr="00641CA3">
        <w:t>[3]，转移的时候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%3]=</w:t>
      </w:r>
      <w:r w:rsidRPr="00641CA3">
        <w:rPr>
          <w:i/>
          <w:iCs/>
        </w:rPr>
        <w:t>f</w:t>
      </w:r>
      <w:r w:rsidRPr="00641CA3">
        <w:t>[(</w:t>
      </w:r>
      <w:r w:rsidRPr="00641CA3">
        <w:rPr>
          <w:i/>
          <w:iCs/>
        </w:rPr>
        <w:t>i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t>1)%3]+</w:t>
      </w:r>
      <w:r w:rsidRPr="00641CA3">
        <w:rPr>
          <w:i/>
          <w:iCs/>
        </w:rPr>
        <w:t>f</w:t>
      </w:r>
      <w:r w:rsidRPr="00641CA3">
        <w:t>[(</w:t>
      </w:r>
      <w:r w:rsidRPr="00641CA3">
        <w:rPr>
          <w:i/>
          <w:iCs/>
        </w:rPr>
        <w:t>i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t>2)%3]就行了，刚才式子口胡不知道对不对。</w:t>
      </w:r>
    </w:p>
    <w:p w14:paraId="7A802705" w14:textId="34C45EB1" w:rsidR="00641CA3" w:rsidRPr="00641CA3" w:rsidRDefault="00641CA3" w:rsidP="00641CA3">
      <w:pPr>
        <w:numPr>
          <w:ilvl w:val="0"/>
          <w:numId w:val="8"/>
        </w:numPr>
        <w:spacing w:line="0" w:lineRule="atLeast"/>
        <w:ind w:left="0" w:firstLineChars="100" w:firstLine="210"/>
        <w:jc w:val="left"/>
      </w:pPr>
      <w:r w:rsidRPr="00641CA3">
        <w:t>还有就是01背包，平时的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][</w:t>
      </w:r>
      <w:r w:rsidRPr="00641CA3">
        <w:rPr>
          <w:i/>
          <w:iCs/>
        </w:rPr>
        <w:t>j</w:t>
      </w:r>
      <w:r w:rsidRPr="00641CA3">
        <w:t>]表示到了第i个物品有j个容量所达到的最大价值，通常都将其倒序优化。</w:t>
      </w:r>
    </w:p>
    <w:p w14:paraId="2165E5C7" w14:textId="5745A681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如果你死活都想正着写，那么根据转移方程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][</w:t>
      </w:r>
      <w:r w:rsidRPr="00641CA3">
        <w:rPr>
          <w:i/>
          <w:iCs/>
        </w:rPr>
        <w:t>j</w:t>
      </w:r>
      <w:r w:rsidRPr="00641CA3">
        <w:t>]=</w:t>
      </w:r>
      <w:r w:rsidRPr="00641CA3">
        <w:rPr>
          <w:i/>
          <w:iCs/>
        </w:rPr>
        <w:t>max</w:t>
      </w:r>
      <w:r w:rsidRPr="00641CA3">
        <w:t>(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][</w:t>
      </w:r>
      <w:r w:rsidRPr="00641CA3">
        <w:rPr>
          <w:i/>
          <w:iCs/>
        </w:rPr>
        <w:t>j</w:t>
      </w:r>
      <w:r w:rsidRPr="00641CA3">
        <w:t>],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t>1][</w:t>
      </w:r>
      <w:r w:rsidRPr="00641CA3">
        <w:rPr>
          <w:i/>
          <w:iCs/>
        </w:rPr>
        <w:t>j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rPr>
          <w:i/>
          <w:iCs/>
        </w:rPr>
        <w:t>w</w:t>
      </w:r>
      <w:r w:rsidRPr="00641CA3">
        <w:t>[</w:t>
      </w:r>
      <w:r w:rsidRPr="00641CA3">
        <w:rPr>
          <w:i/>
          <w:iCs/>
        </w:rPr>
        <w:t>i</w:t>
      </w:r>
      <w:r w:rsidRPr="00641CA3">
        <w:t>]]+</w:t>
      </w:r>
      <w:r w:rsidRPr="00641CA3">
        <w:rPr>
          <w:i/>
          <w:iCs/>
        </w:rPr>
        <w:t>v</w:t>
      </w:r>
      <w:r w:rsidRPr="00641CA3">
        <w:t>[</w:t>
      </w:r>
      <w:r w:rsidRPr="00641CA3">
        <w:rPr>
          <w:i/>
          <w:iCs/>
        </w:rPr>
        <w:t>i</w:t>
      </w:r>
      <w:r w:rsidRPr="00641CA3">
        <w:t>])可知，每个状态只与第一维的前一行有关，那你就只用开个 </w:t>
      </w:r>
      <w:r w:rsidRPr="00641CA3">
        <w:rPr>
          <w:i/>
          <w:iCs/>
        </w:rPr>
        <w:t>f</w:t>
      </w:r>
      <w:r w:rsidRPr="00641CA3">
        <w:t>[2][</w:t>
      </w:r>
      <w:r w:rsidRPr="00641CA3">
        <w:rPr>
          <w:i/>
          <w:iCs/>
        </w:rPr>
        <w:t>V</w:t>
      </w:r>
      <w:r w:rsidRPr="00641CA3">
        <w:t>]，类似上面那样膜个2就可以正常的跑过大数据了。</w:t>
      </w:r>
    </w:p>
    <w:p w14:paraId="5D2CB99D" w14:textId="77777777" w:rsidR="00641CA3" w:rsidRPr="00641CA3" w:rsidRDefault="00641CA3" w:rsidP="00641CA3">
      <w:pPr>
        <w:numPr>
          <w:ilvl w:val="0"/>
          <w:numId w:val="9"/>
        </w:numPr>
        <w:spacing w:line="0" w:lineRule="atLeast"/>
        <w:ind w:left="0" w:firstLineChars="100" w:firstLine="210"/>
        <w:jc w:val="left"/>
      </w:pPr>
      <w:r w:rsidRPr="00641CA3">
        <w:t>以上都是很简单的滚动数组了</w:t>
      </w:r>
      <w:del w:id="1" w:author="Unknown">
        <w:r w:rsidRPr="00641CA3">
          <w:delText>滚动数组本来就挺简单</w:delText>
        </w:r>
      </w:del>
      <w:r w:rsidRPr="00641CA3">
        <w:t>，在划水集（2）的状压DP章节里，</w:t>
      </w:r>
      <w:hyperlink r:id="rId9" w:history="1">
        <w:r w:rsidRPr="00641CA3">
          <w:rPr>
            <w:rStyle w:val="a9"/>
            <w:b/>
            <w:bCs/>
          </w:rPr>
          <w:t>炮兵阵地</w:t>
        </w:r>
      </w:hyperlink>
      <w:r w:rsidRPr="00641CA3">
        <w:t> 也要用到滚动数组，大家可以去康康。</w:t>
      </w:r>
    </w:p>
    <w:p w14:paraId="17D9B054" w14:textId="77777777" w:rsidR="00641CA3" w:rsidRPr="00641CA3" w:rsidRDefault="00641CA3" w:rsidP="00641CA3">
      <w:pPr>
        <w:pStyle w:val="2"/>
        <w:spacing w:before="0" w:after="0" w:line="0" w:lineRule="atLeast"/>
        <w:ind w:firstLineChars="100" w:firstLine="320"/>
        <w:jc w:val="left"/>
      </w:pPr>
      <w:r w:rsidRPr="00641CA3">
        <w:t>数据结构优化</w:t>
      </w:r>
    </w:p>
    <w:p w14:paraId="154E3666" w14:textId="6CCC02AB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对于形如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]=</w:t>
      </w:r>
      <w:r w:rsidRPr="00641CA3">
        <w:rPr>
          <w:i/>
          <w:iCs/>
        </w:rPr>
        <w:t>maxj</w:t>
      </w:r>
      <w:r w:rsidRPr="00641CA3">
        <w:t>∈[</w:t>
      </w:r>
      <w:r w:rsidRPr="00641CA3">
        <w:rPr>
          <w:i/>
          <w:iCs/>
        </w:rPr>
        <w:t>x</w:t>
      </w:r>
      <w:r w:rsidRPr="00641CA3">
        <w:t>,</w:t>
      </w:r>
      <w:r w:rsidRPr="00641CA3">
        <w:rPr>
          <w:i/>
          <w:iCs/>
        </w:rPr>
        <w:t>y</w:t>
      </w:r>
      <w:r w:rsidRPr="00641CA3">
        <w:t>]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(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j</w:t>
      </w:r>
      <w:r w:rsidRPr="00641CA3">
        <w:t>])+</w:t>
      </w:r>
      <w:r w:rsidRPr="00641CA3">
        <w:rPr>
          <w:i/>
          <w:iCs/>
        </w:rPr>
        <w:t>C</w:t>
      </w:r>
      <w:r w:rsidRPr="00641CA3">
        <w:t> (</w:t>
      </w:r>
      <w:r w:rsidRPr="00641CA3">
        <w:rPr>
          <w:i/>
          <w:iCs/>
        </w:rPr>
        <w:t>x</w:t>
      </w:r>
      <w:r w:rsidRPr="00641CA3">
        <w:t>&lt;=</w:t>
      </w:r>
      <w:r w:rsidRPr="00641CA3">
        <w:rPr>
          <w:i/>
          <w:iCs/>
        </w:rPr>
        <w:t>y</w:t>
      </w:r>
      <w:r w:rsidRPr="00641CA3">
        <w:t>&lt;</w:t>
      </w:r>
      <w:r w:rsidRPr="00641CA3">
        <w:rPr>
          <w:i/>
          <w:iCs/>
        </w:rPr>
        <w:t>i</w:t>
      </w:r>
      <w:r w:rsidRPr="00641CA3">
        <w:t>)的转移方程式，如果想 </w:t>
      </w:r>
      <w:r w:rsidRPr="00641CA3">
        <w:rPr>
          <w:i/>
          <w:iCs/>
        </w:rPr>
        <w:t>O</w:t>
      </w:r>
      <w:r w:rsidRPr="00641CA3">
        <w:t>(</w:t>
      </w:r>
      <w:r w:rsidRPr="00641CA3">
        <w:rPr>
          <w:i/>
          <w:iCs/>
        </w:rPr>
        <w:t>N</w:t>
      </w:r>
      <w:r w:rsidRPr="00641CA3">
        <w:t>)枚举最值，会很慢。</w:t>
      </w:r>
    </w:p>
    <w:p w14:paraId="74899D26" w14:textId="21DFD8B9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但由于某些数据结构可以高效地维护区间最值，所以只要将 f[i]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]的序列丢到这类数据结构里面去，每次查询 [</w:t>
      </w:r>
      <w:r w:rsidRPr="00641CA3">
        <w:rPr>
          <w:i/>
          <w:iCs/>
        </w:rPr>
        <w:t>x</w:t>
      </w:r>
      <w:r w:rsidRPr="00641CA3">
        <w:t>,</w:t>
      </w:r>
      <w:r w:rsidRPr="00641CA3">
        <w:rPr>
          <w:i/>
          <w:iCs/>
        </w:rPr>
        <w:t>y</w:t>
      </w:r>
      <w:r w:rsidRPr="00641CA3">
        <w:t>]的相关信息，然后再把新的 f[i]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]插回维护用的数据结构里面，就可以将 </w:t>
      </w:r>
      <w:r w:rsidRPr="00641CA3">
        <w:rPr>
          <w:i/>
          <w:iCs/>
        </w:rPr>
        <w:t>O</w:t>
      </w:r>
      <w:r w:rsidRPr="00641CA3">
        <w:t>(</w:t>
      </w:r>
      <w:r w:rsidRPr="00641CA3">
        <w:rPr>
          <w:i/>
          <w:iCs/>
        </w:rPr>
        <w:t>N</w:t>
      </w:r>
      <w:r>
        <w:rPr>
          <w:rFonts w:hint="eastAsia"/>
          <w:i/>
          <w:iCs/>
        </w:rPr>
        <w:t>^</w:t>
      </w:r>
      <w:r w:rsidRPr="00641CA3">
        <w:t>2)降至 </w:t>
      </w:r>
      <w:r w:rsidRPr="00641CA3">
        <w:rPr>
          <w:i/>
          <w:iCs/>
        </w:rPr>
        <w:t>O</w:t>
      </w:r>
      <w:r w:rsidRPr="00641CA3">
        <w:t>(</w:t>
      </w:r>
      <w:r w:rsidRPr="00641CA3">
        <w:rPr>
          <w:i/>
          <w:iCs/>
        </w:rPr>
        <w:t>N</w:t>
      </w:r>
      <w:r w:rsidRPr="00641CA3">
        <w:rPr>
          <w:rFonts w:ascii="MS Gothic" w:eastAsia="MS Gothic" w:hAnsi="MS Gothic" w:cs="MS Gothic" w:hint="eastAsia"/>
        </w:rPr>
        <w:t>∗</w:t>
      </w:r>
      <w:r w:rsidRPr="00641CA3">
        <w:rPr>
          <w:i/>
          <w:iCs/>
        </w:rPr>
        <w:t>logN</w:t>
      </w:r>
      <w:r w:rsidRPr="00641CA3">
        <w:t>)了~~</w:t>
      </w:r>
    </w:p>
    <w:p w14:paraId="5E5EC08D" w14:textId="1FDB8B75" w:rsidR="00641CA3" w:rsidRDefault="00641CA3" w:rsidP="00641CA3">
      <w:pPr>
        <w:spacing w:line="0" w:lineRule="atLeast"/>
        <w:ind w:firstLineChars="100" w:firstLine="210"/>
        <w:jc w:val="left"/>
      </w:pPr>
      <w:r w:rsidRPr="00641CA3">
        <w:t>NOIP常用的基本上只有单调队列以及线段树，树状数组这类的基础数据结构，当然平衡树啥的也可以达到类似效果，但本文只会着重谈前面两个。</w:t>
      </w:r>
    </w:p>
    <w:p w14:paraId="4481BCB4" w14:textId="4ADD39A1" w:rsidR="00641CA3" w:rsidRPr="00641CA3" w:rsidRDefault="00641CA3" w:rsidP="00641CA3">
      <w:pPr>
        <w:pStyle w:val="3"/>
        <w:rPr>
          <w:rFonts w:hint="eastAsia"/>
        </w:rPr>
      </w:pPr>
      <w:r>
        <w:rPr>
          <w:rFonts w:hint="eastAsia"/>
        </w:rPr>
        <w:t>单调队列：</w:t>
      </w:r>
    </w:p>
    <w:p w14:paraId="740DC3E6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在NOIP比赛中，动规的优化部分往往不是考试重点，所以</w:t>
      </w:r>
      <w:r w:rsidRPr="00641CA3">
        <w:rPr>
          <w:b/>
          <w:bCs/>
        </w:rPr>
        <w:t>单调队列</w:t>
      </w:r>
      <w:r w:rsidRPr="00641CA3">
        <w:t>中具有更广泛的应用范围，而且</w:t>
      </w:r>
      <w:del w:id="2" w:author="Unknown">
        <w:r w:rsidRPr="00641CA3">
          <w:delText>只要掌握了</w:delText>
        </w:r>
      </w:del>
      <w:r w:rsidRPr="00641CA3">
        <w:t>并不难写。</w:t>
      </w:r>
    </w:p>
    <w:p w14:paraId="4F215739" w14:textId="1FA05905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既然是单调队列，那么其对于</w:t>
      </w:r>
      <w:r w:rsidRPr="00641CA3">
        <w:rPr>
          <w:b/>
          <w:bCs/>
        </w:rPr>
        <w:t>决策取值范围单调变化</w:t>
      </w:r>
      <w:r w:rsidRPr="00641CA3">
        <w:t>的题目也将更适用一些（比如下面这道例题）。如果 max的取值范围很诡异（比如说 </w:t>
      </w:r>
      <w:r w:rsidRPr="00641CA3">
        <w:rPr>
          <w:i/>
          <w:iCs/>
        </w:rPr>
        <w:t>LIS</w:t>
      </w:r>
      <w:r w:rsidRPr="00641CA3">
        <w:t>的 </w:t>
      </w:r>
      <w:r w:rsidRPr="00641CA3">
        <w:rPr>
          <w:i/>
          <w:iCs/>
        </w:rPr>
        <w:t>a</w:t>
      </w:r>
      <w:r w:rsidRPr="00641CA3">
        <w:t>[</w:t>
      </w:r>
      <w:r w:rsidRPr="00641CA3">
        <w:rPr>
          <w:i/>
          <w:iCs/>
        </w:rPr>
        <w:t>i</w:t>
      </w:r>
      <w:r w:rsidRPr="00641CA3">
        <w:t>]&lt;</w:t>
      </w:r>
      <w:r w:rsidRPr="00641CA3">
        <w:rPr>
          <w:i/>
          <w:iCs/>
        </w:rPr>
        <w:t>a</w:t>
      </w:r>
      <w:r w:rsidRPr="00641CA3">
        <w:t>[</w:t>
      </w:r>
      <w:r w:rsidRPr="00641CA3">
        <w:rPr>
          <w:i/>
          <w:iCs/>
        </w:rPr>
        <w:t>j</w:t>
      </w:r>
      <w:r w:rsidRPr="00641CA3">
        <w:t>]，或者∑</w:t>
      </w:r>
      <w:r w:rsidRPr="00641CA3">
        <w:rPr>
          <w:i/>
          <w:iCs/>
        </w:rPr>
        <w:t>k</w:t>
      </w:r>
      <w:r w:rsidRPr="00641CA3">
        <w:t>=</w:t>
      </w:r>
      <w:r w:rsidRPr="00641CA3">
        <w:rPr>
          <w:i/>
          <w:iCs/>
        </w:rPr>
        <w:t>ij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rPr>
          <w:i/>
          <w:iCs/>
        </w:rPr>
        <w:t>a</w:t>
      </w:r>
      <w:r w:rsidRPr="00641CA3">
        <w:t>[</w:t>
      </w:r>
      <w:r w:rsidRPr="00641CA3">
        <w:rPr>
          <w:i/>
          <w:iCs/>
        </w:rPr>
        <w:t>k</w:t>
      </w:r>
      <w:r w:rsidRPr="00641CA3">
        <w:t>]≤</w:t>
      </w:r>
      <w:r w:rsidRPr="00641CA3">
        <w:rPr>
          <w:i/>
          <w:iCs/>
        </w:rPr>
        <w:t>M</w:t>
      </w:r>
      <w:r w:rsidRPr="00641CA3">
        <w:t>啥的），单调队列就很难有用武之地了。</w:t>
      </w:r>
    </w:p>
    <w:p w14:paraId="4D1C0B89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限于篇幅原因，不方便在此细谈单调队列的具体写法。 对此，推荐大家可以参照 </w:t>
      </w:r>
      <w:hyperlink r:id="rId10" w:history="1">
        <w:r w:rsidRPr="00641CA3">
          <w:rPr>
            <w:rStyle w:val="a9"/>
            <w:b/>
            <w:bCs/>
          </w:rPr>
          <w:t>滑动窗口</w:t>
        </w:r>
      </w:hyperlink>
      <w:r w:rsidRPr="00641CA3">
        <w:rPr>
          <w:b/>
          <w:bCs/>
        </w:rPr>
        <w:t>中的题解部分</w:t>
      </w:r>
      <w:r w:rsidRPr="00641CA3">
        <w:t>，或找博客进行学习。顺便一提，笔者个人比较喜欢用STL&lt;queue&gt;库里的deque双向队列来维护，当然手写可能会更快。</w:t>
      </w:r>
    </w:p>
    <w:p w14:paraId="47F35AD7" w14:textId="54389170" w:rsidR="00641CA3" w:rsidRPr="00641CA3" w:rsidRDefault="00641CA3" w:rsidP="00641CA3">
      <w:pPr>
        <w:pStyle w:val="4"/>
      </w:pPr>
      <w:r w:rsidRPr="00641CA3">
        <w:t>单调队列优化DP的例题</w:t>
      </w:r>
      <w:r>
        <w:rPr>
          <w:rFonts w:hint="eastAsia"/>
        </w:rPr>
        <w:t>:</w:t>
      </w:r>
      <w:hyperlink r:id="rId11" w:history="1">
        <w:r w:rsidRPr="00641CA3">
          <w:rPr>
            <w:rStyle w:val="a9"/>
            <w:i/>
            <w:iCs/>
          </w:rPr>
          <w:t>NOIP</w:t>
        </w:r>
        <w:r w:rsidRPr="00641CA3">
          <w:rPr>
            <w:rStyle w:val="a9"/>
          </w:rPr>
          <w:t> </w:t>
        </w:r>
        <w:r w:rsidRPr="00641CA3">
          <w:rPr>
            <w:rStyle w:val="a9"/>
            <w:i/>
            <w:iCs/>
          </w:rPr>
          <w:t>pj</w:t>
        </w:r>
        <w:r w:rsidRPr="00641CA3">
          <w:rPr>
            <w:rStyle w:val="a9"/>
          </w:rPr>
          <w:t>的跳房子</w:t>
        </w:r>
      </w:hyperlink>
    </w:p>
    <w:p w14:paraId="5DF0BC4D" w14:textId="77777777" w:rsidR="00641CA3" w:rsidRPr="00641CA3" w:rsidRDefault="00641CA3" w:rsidP="00641CA3">
      <w:pPr>
        <w:pStyle w:val="5"/>
      </w:pPr>
      <w:r w:rsidRPr="00641CA3">
        <w:t>题面：</w:t>
      </w:r>
    </w:p>
    <w:p w14:paraId="7774B9C6" w14:textId="3ED57538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给你有n的格子的线段，每个格子距离原点 </w:t>
      </w:r>
      <w:r w:rsidRPr="00641CA3">
        <w:rPr>
          <w:i/>
          <w:iCs/>
        </w:rPr>
        <w:t>x</w:t>
      </w:r>
      <w:r w:rsidRPr="00641CA3">
        <w:t>[</w:t>
      </w:r>
      <w:r w:rsidRPr="00641CA3">
        <w:rPr>
          <w:i/>
          <w:iCs/>
        </w:rPr>
        <w:t>i</w:t>
      </w:r>
      <w:r w:rsidRPr="00641CA3">
        <w:t>]，且有价值 </w:t>
      </w:r>
      <w:r w:rsidRPr="00641CA3">
        <w:rPr>
          <w:i/>
          <w:iCs/>
        </w:rPr>
        <w:t>s</w:t>
      </w:r>
      <w:r w:rsidRPr="00641CA3">
        <w:t>[</w:t>
      </w:r>
      <w:r w:rsidRPr="00641CA3">
        <w:rPr>
          <w:i/>
          <w:iCs/>
        </w:rPr>
        <w:t>i</w:t>
      </w:r>
      <w:r w:rsidRPr="00641CA3">
        <w:t>]，给予g的花费即可从当前位置向前跳</w:t>
      </w:r>
      <w:r w:rsidRPr="00641CA3">
        <w:t xml:space="preserve"> </w:t>
      </w:r>
      <w:r w:rsidRPr="00641CA3">
        <w:t>[</w:t>
      </w:r>
      <w:r w:rsidRPr="00641CA3">
        <w:rPr>
          <w:i/>
          <w:iCs/>
        </w:rPr>
        <w:t>max</w:t>
      </w:r>
      <w:r w:rsidRPr="00641CA3">
        <w:t>(</w:t>
      </w:r>
      <w:r w:rsidRPr="00641CA3">
        <w:rPr>
          <w:i/>
          <w:iCs/>
        </w:rPr>
        <w:t>d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rPr>
          <w:i/>
          <w:iCs/>
        </w:rPr>
        <w:t>g</w:t>
      </w:r>
      <w:r w:rsidRPr="00641CA3">
        <w:t>,1),</w:t>
      </w:r>
      <w:r w:rsidRPr="00641CA3">
        <w:rPr>
          <w:i/>
          <w:iCs/>
        </w:rPr>
        <w:t>d</w:t>
      </w:r>
      <w:r w:rsidRPr="00641CA3">
        <w:t>+</w:t>
      </w:r>
      <w:r w:rsidRPr="00641CA3">
        <w:rPr>
          <w:i/>
          <w:iCs/>
        </w:rPr>
        <w:t>g</w:t>
      </w:r>
      <w:r w:rsidRPr="00641CA3">
        <w:t>]范围内任一长度但必须跳到格子上，可以在任意时候停</w:t>
      </w:r>
      <w:r w:rsidRPr="00641CA3">
        <w:lastRenderedPageBreak/>
        <w:t>止，求可达到k的价值所需的最小花费g。</w:t>
      </w:r>
    </w:p>
    <w:p w14:paraId="5407DF08" w14:textId="77777777" w:rsidR="00641CA3" w:rsidRPr="00641CA3" w:rsidRDefault="00641CA3" w:rsidP="00641CA3">
      <w:pPr>
        <w:pStyle w:val="5"/>
      </w:pPr>
      <w:r w:rsidRPr="00641CA3">
        <w:t>口胡分析：</w:t>
      </w:r>
    </w:p>
    <w:p w14:paraId="4D042AB8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既然要求最大值最小，想都不想直接二分答案，将问题转变为“给你mid的花费，问在游戏过程中的价值最大值”。</w:t>
      </w:r>
    </w:p>
    <w:p w14:paraId="33E7B581" w14:textId="52C80AEC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普及组都可以看出来这是个DP并写出来它的朴素形式。若设 f[i]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]为跳到第i格的最大价值，不难得出转移方程：</w:t>
      </w:r>
      <w:r w:rsidRPr="00641CA3">
        <w:rPr>
          <w:i/>
          <w:iCs/>
        </w:rPr>
        <w:t xml:space="preserve"> 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]=</w:t>
      </w:r>
      <w:r w:rsidRPr="00641CA3">
        <w:rPr>
          <w:i/>
          <w:iCs/>
        </w:rPr>
        <w:t>x</w:t>
      </w:r>
      <w:r w:rsidRPr="00641CA3">
        <w:t>[</w:t>
      </w:r>
      <w:r w:rsidRPr="00641CA3">
        <w:rPr>
          <w:i/>
          <w:iCs/>
        </w:rPr>
        <w:t>i</w:t>
      </w:r>
      <w:r w:rsidRPr="00641CA3">
        <w:t>]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rPr>
          <w:i/>
          <w:iCs/>
        </w:rPr>
        <w:t>r</w:t>
      </w:r>
      <w:r w:rsidRPr="00641CA3">
        <w:t>≤</w:t>
      </w:r>
      <w:r w:rsidRPr="00641CA3">
        <w:rPr>
          <w:i/>
          <w:iCs/>
        </w:rPr>
        <w:t>x</w:t>
      </w:r>
      <w:r w:rsidRPr="00641CA3">
        <w:t>[</w:t>
      </w:r>
      <w:r w:rsidRPr="00641CA3">
        <w:rPr>
          <w:i/>
          <w:iCs/>
        </w:rPr>
        <w:t>k</w:t>
      </w:r>
      <w:r w:rsidRPr="00641CA3">
        <w:t>]≤</w:t>
      </w:r>
      <w:r w:rsidRPr="00641CA3">
        <w:rPr>
          <w:i/>
          <w:iCs/>
        </w:rPr>
        <w:t>x</w:t>
      </w:r>
      <w:r w:rsidRPr="00641CA3">
        <w:t>[</w:t>
      </w:r>
      <w:r w:rsidRPr="00641CA3">
        <w:rPr>
          <w:i/>
          <w:iCs/>
        </w:rPr>
        <w:t>i</w:t>
      </w:r>
      <w:r w:rsidRPr="00641CA3">
        <w:t>]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rPr>
          <w:i/>
          <w:iCs/>
        </w:rPr>
        <w:t>l</w:t>
      </w:r>
      <w:r w:rsidRPr="00641CA3">
        <w:t>max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(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k</w:t>
      </w:r>
      <w:r w:rsidRPr="00641CA3">
        <w:t>])+</w:t>
      </w:r>
      <w:r w:rsidRPr="00641CA3">
        <w:rPr>
          <w:i/>
          <w:iCs/>
        </w:rPr>
        <w:t>s</w:t>
      </w:r>
      <w:r w:rsidRPr="00641CA3">
        <w:t>[</w:t>
      </w:r>
      <w:r w:rsidRPr="00641CA3">
        <w:rPr>
          <w:i/>
          <w:iCs/>
        </w:rPr>
        <w:t>i</w:t>
      </w:r>
      <w:r w:rsidRPr="00641CA3">
        <w:t>]</w:t>
      </w:r>
    </w:p>
    <w:p w14:paraId="5B2AD57A" w14:textId="5F57F42C" w:rsidR="00641CA3" w:rsidRPr="00641CA3" w:rsidRDefault="00641CA3" w:rsidP="00641CA3">
      <w:pPr>
        <w:spacing w:line="0" w:lineRule="atLeast"/>
        <w:ind w:firstLineChars="100" w:firstLine="210"/>
        <w:jc w:val="left"/>
        <w:rPr>
          <w:lang w:val="pt-BR"/>
        </w:rPr>
      </w:pPr>
      <w:r w:rsidRPr="00641CA3">
        <w:t>其中</w:t>
      </w:r>
      <w:r w:rsidRPr="00641CA3">
        <w:rPr>
          <w:i/>
          <w:iCs/>
          <w:lang w:val="pt-BR"/>
        </w:rPr>
        <w:t>l</w:t>
      </w:r>
      <w:r w:rsidRPr="00641CA3">
        <w:rPr>
          <w:lang w:val="pt-BR"/>
        </w:rPr>
        <w:t>=</w:t>
      </w:r>
      <w:r w:rsidRPr="00641CA3">
        <w:rPr>
          <w:i/>
          <w:iCs/>
          <w:lang w:val="pt-BR"/>
        </w:rPr>
        <w:t>max</w:t>
      </w:r>
      <w:r w:rsidRPr="00641CA3">
        <w:rPr>
          <w:lang w:val="pt-BR"/>
        </w:rPr>
        <w:t>(</w:t>
      </w:r>
      <w:r w:rsidRPr="00641CA3">
        <w:rPr>
          <w:i/>
          <w:iCs/>
          <w:lang w:val="pt-BR"/>
        </w:rPr>
        <w:t>d</w:t>
      </w:r>
      <w:r w:rsidRPr="00641CA3">
        <w:rPr>
          <w:rFonts w:ascii="微软雅黑" w:eastAsia="微软雅黑" w:hAnsi="微软雅黑" w:cs="微软雅黑" w:hint="eastAsia"/>
          <w:lang w:val="pt-BR"/>
        </w:rPr>
        <w:t>−</w:t>
      </w:r>
      <w:r w:rsidRPr="00641CA3">
        <w:rPr>
          <w:i/>
          <w:iCs/>
          <w:lang w:val="pt-BR"/>
        </w:rPr>
        <w:t>g</w:t>
      </w:r>
      <w:r w:rsidRPr="00641CA3">
        <w:rPr>
          <w:lang w:val="pt-BR"/>
        </w:rPr>
        <w:t>,1),</w:t>
      </w:r>
      <w:r w:rsidRPr="00641CA3">
        <w:rPr>
          <w:i/>
          <w:iCs/>
          <w:lang w:val="pt-BR"/>
        </w:rPr>
        <w:t>r</w:t>
      </w:r>
      <w:r w:rsidRPr="00641CA3">
        <w:rPr>
          <w:lang w:val="pt-BR"/>
        </w:rPr>
        <w:t>=</w:t>
      </w:r>
      <w:r w:rsidRPr="00641CA3">
        <w:rPr>
          <w:i/>
          <w:iCs/>
          <w:lang w:val="pt-BR"/>
        </w:rPr>
        <w:t>d</w:t>
      </w:r>
      <w:r w:rsidRPr="00641CA3">
        <w:rPr>
          <w:lang w:val="pt-BR"/>
        </w:rPr>
        <w:t>+</w:t>
      </w:r>
      <w:r w:rsidRPr="00641CA3">
        <w:rPr>
          <w:i/>
          <w:iCs/>
          <w:lang w:val="pt-BR"/>
        </w:rPr>
        <w:t>g</w:t>
      </w:r>
      <w:r w:rsidRPr="00641CA3">
        <w:t>。</w:t>
      </w:r>
    </w:p>
    <w:p w14:paraId="154C8B54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这个式子很明显满足本篇开头的那个形式，故可以对中间最值部分用单调队列维护即可，在此给出二分的check函数：</w:t>
      </w:r>
    </w:p>
    <w:p w14:paraId="3489DF79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bool check(ll g)</w:t>
      </w:r>
    </w:p>
    <w:p w14:paraId="284EE326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{</w:t>
      </w:r>
    </w:p>
    <w:p w14:paraId="756CF980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deque&lt;node&gt; q; memset(f,0,sizeof(f)); </w:t>
      </w:r>
    </w:p>
    <w:p w14:paraId="70AC9563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ll l=max((ll)1,d-g),r=g+d,ans=0;</w:t>
      </w:r>
    </w:p>
    <w:p w14:paraId="27EBFAC4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for (ll i=1,j=0;i&lt;=n;i++)</w:t>
      </w:r>
    </w:p>
    <w:p w14:paraId="22FFF82A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{</w:t>
      </w:r>
    </w:p>
    <w:p w14:paraId="50E01742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    while (x[j]&lt;=x[i]-l) { //当f[k]进入右端范围，左端范围应另判。</w:t>
      </w:r>
    </w:p>
    <w:p w14:paraId="3FE91B10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        while (!q.empty()&amp;&amp;f[j]&gt;q.back().v) q.pop_back();</w:t>
      </w:r>
    </w:p>
    <w:p w14:paraId="6CC017B7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        //维护单调性。</w:t>
      </w:r>
    </w:p>
    <w:p w14:paraId="205ABEB2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        q.push_back((node){x[j],f[j]}); j++;</w:t>
      </w:r>
    </w:p>
    <w:p w14:paraId="545265D7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    }</w:t>
      </w:r>
    </w:p>
    <w:p w14:paraId="7819C544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    while (!q.empty()&amp;&amp;q.front().n&lt;x[i]-r) q.pop_front();</w:t>
      </w:r>
    </w:p>
    <w:p w14:paraId="0FB1AB95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    //当f[k]离开左端范围</w:t>
      </w:r>
    </w:p>
    <w:p w14:paraId="2E101992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    if (q.empty()) f[i]=-21474836470;</w:t>
      </w:r>
    </w:p>
    <w:p w14:paraId="3AB1B07C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    else f[i]=q.front().v+s[i],ans=max(f[i],ans);</w:t>
      </w:r>
    </w:p>
    <w:p w14:paraId="4DCC5299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    //直接赋值即可。</w:t>
      </w:r>
    </w:p>
    <w:p w14:paraId="32899159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}</w:t>
      </w:r>
    </w:p>
    <w:p w14:paraId="6299CE09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 xml:space="preserve">    return (ans&gt;=k);</w:t>
      </w:r>
    </w:p>
    <w:p w14:paraId="41820CC8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}</w:t>
      </w:r>
    </w:p>
    <w:p w14:paraId="2CC1BF7B" w14:textId="77777777" w:rsidR="00641CA3" w:rsidRPr="00641CA3" w:rsidRDefault="00641CA3" w:rsidP="00641CA3">
      <w:pPr>
        <w:pStyle w:val="3"/>
      </w:pPr>
      <w:r w:rsidRPr="00641CA3">
        <w:t>线段树，树状数组</w:t>
      </w:r>
    </w:p>
    <w:p w14:paraId="35312282" w14:textId="4C3F202A" w:rsidR="00641CA3" w:rsidRPr="00641CA3" w:rsidRDefault="00641CA3" w:rsidP="00641CA3">
      <w:pPr>
        <w:spacing w:line="0" w:lineRule="atLeast"/>
        <w:ind w:left="210"/>
        <w:jc w:val="left"/>
      </w:pPr>
      <w:r w:rsidRPr="00641CA3">
        <w:t>亦可适用于对本篇开头那个形式的优化，上面那道跳房子洛谷也有用线段树A掉的题解，但是对于普遍题目，</w:t>
      </w:r>
      <w:r w:rsidRPr="00641CA3">
        <w:rPr>
          <w:b/>
          <w:bCs/>
        </w:rPr>
        <w:t>线段树需要占有更大的空间，甚至需要用到离散化。</w:t>
      </w:r>
      <w:r w:rsidRPr="00641CA3">
        <w:t> 所以我们能用单调队列时候尽量不考虑用线段树。</w:t>
      </w:r>
    </w:p>
    <w:p w14:paraId="3905A480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但正如上文所说，单调队列仅适用于取值范围单调变化的题目。若</w:t>
      </w:r>
      <w:r w:rsidRPr="00641CA3">
        <w:rPr>
          <w:b/>
          <w:bCs/>
        </w:rPr>
        <w:t>取值范围上下边界不明确，可能会影响到之前的状态时</w:t>
      </w:r>
      <w:r w:rsidRPr="00641CA3">
        <w:t>，我们更倾向于用线段树或更高级的数据结构解题。</w:t>
      </w:r>
    </w:p>
    <w:p w14:paraId="2884A316" w14:textId="5940BFA4" w:rsidR="00641CA3" w:rsidRPr="00641CA3" w:rsidRDefault="00641CA3" w:rsidP="00641CA3">
      <w:pPr>
        <w:pStyle w:val="4"/>
      </w:pPr>
      <w:hyperlink r:id="rId12" w:history="1">
        <w:r w:rsidRPr="00641CA3">
          <w:rPr>
            <w:rStyle w:val="a9"/>
          </w:rPr>
          <w:t>USACO例题</w:t>
        </w:r>
      </w:hyperlink>
    </w:p>
    <w:p w14:paraId="03713BA4" w14:textId="77777777" w:rsidR="00641CA3" w:rsidRPr="00641CA3" w:rsidRDefault="00641CA3" w:rsidP="00641CA3">
      <w:pPr>
        <w:pStyle w:val="5"/>
      </w:pPr>
      <w:r w:rsidRPr="00641CA3">
        <w:t>题面：</w:t>
      </w:r>
    </w:p>
    <w:p w14:paraId="2A09C258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给你一个长为N的全0序列，有m个操作可以使 [l_i,r_i][</w:t>
      </w:r>
      <w:r w:rsidRPr="00641CA3">
        <w:rPr>
          <w:i/>
          <w:iCs/>
        </w:rPr>
        <w:t>li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,</w:t>
      </w:r>
      <w:r w:rsidRPr="00641CA3">
        <w:rPr>
          <w:i/>
          <w:iCs/>
        </w:rPr>
        <w:t>ri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]变为1，花费 c_i</w:t>
      </w:r>
      <w:r w:rsidRPr="00641CA3">
        <w:rPr>
          <w:i/>
          <w:iCs/>
        </w:rPr>
        <w:t>ci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。问至少花多少钱才能使其变为全1序列。</w:t>
      </w:r>
    </w:p>
    <w:p w14:paraId="5371738C" w14:textId="77777777" w:rsidR="00641CA3" w:rsidRPr="00641CA3" w:rsidRDefault="00641CA3" w:rsidP="00641CA3">
      <w:pPr>
        <w:pStyle w:val="5"/>
      </w:pPr>
      <w:r w:rsidRPr="00641CA3">
        <w:t>口胡题解：</w:t>
      </w:r>
    </w:p>
    <w:p w14:paraId="426AA9EF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我们先通过对操作的 r_i</w:t>
      </w:r>
      <w:r w:rsidRPr="00641CA3">
        <w:rPr>
          <w:i/>
          <w:iCs/>
        </w:rPr>
        <w:t>ri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排序使其单调，再设 f[i]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]表示使 [1,i][1,</w:t>
      </w:r>
      <w:r w:rsidRPr="00641CA3">
        <w:rPr>
          <w:i/>
          <w:iCs/>
        </w:rPr>
        <w:t>i</w:t>
      </w:r>
      <w:r w:rsidRPr="00641CA3">
        <w:t>]范围变为全1序列的最小花费。</w:t>
      </w:r>
    </w:p>
    <w:p w14:paraId="11061B21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易推得：f[r_i]=\max_{l_i-1\leq k\leq r_i}(f[k])+c_i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ri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]=</w:t>
      </w:r>
      <w:r w:rsidRPr="00641CA3">
        <w:rPr>
          <w:i/>
          <w:iCs/>
        </w:rPr>
        <w:t>li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t>1≤</w:t>
      </w:r>
      <w:r w:rsidRPr="00641CA3">
        <w:rPr>
          <w:i/>
          <w:iCs/>
        </w:rPr>
        <w:t>k</w:t>
      </w:r>
      <w:r w:rsidRPr="00641CA3">
        <w:t>≤</w:t>
      </w:r>
      <w:r w:rsidRPr="00641CA3">
        <w:rPr>
          <w:i/>
          <w:iCs/>
        </w:rPr>
        <w:t>ri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max</w:t>
      </w:r>
      <w:r w:rsidRPr="00641CA3">
        <w:rPr>
          <w:rFonts w:ascii="MS Gothic" w:eastAsia="MS Gothic" w:hAnsi="MS Gothic" w:cs="MS Gothic" w:hint="eastAsia"/>
        </w:rPr>
        <w:t>​</w:t>
      </w:r>
      <w:r w:rsidRPr="00641CA3">
        <w:t>(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k</w:t>
      </w:r>
      <w:r w:rsidRPr="00641CA3">
        <w:t>])+</w:t>
      </w:r>
      <w:r w:rsidRPr="00641CA3">
        <w:rPr>
          <w:i/>
          <w:iCs/>
        </w:rPr>
        <w:t>ci</w:t>
      </w:r>
      <w:r w:rsidRPr="00641CA3">
        <w:rPr>
          <w:rFonts w:ascii="MS Gothic" w:eastAsia="MS Gothic" w:hAnsi="MS Gothic" w:cs="MS Gothic" w:hint="eastAsia"/>
        </w:rPr>
        <w:t>​</w:t>
      </w:r>
    </w:p>
    <w:p w14:paraId="324B8AA5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显然修改后的 f[i]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]会影响到 f[k]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k</w:t>
      </w:r>
      <w:r w:rsidRPr="00641CA3">
        <w:t>]的最值取值，于是我们对 f[i]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]用线段树维护，支持区间求最值，单点修改，然后就是板子了。</w:t>
      </w:r>
    </w:p>
    <w:p w14:paraId="1712A4A0" w14:textId="77777777" w:rsidR="00641CA3" w:rsidRPr="00641CA3" w:rsidRDefault="00641CA3" w:rsidP="00641CA3">
      <w:pPr>
        <w:pStyle w:val="3"/>
      </w:pPr>
      <w:r w:rsidRPr="00641CA3">
        <w:t>倍增优化</w:t>
      </w:r>
    </w:p>
    <w:p w14:paraId="414248F2" w14:textId="0C47498A" w:rsidR="00641CA3" w:rsidRPr="00641CA3" w:rsidRDefault="00641CA3" w:rsidP="00641CA3">
      <w:pPr>
        <w:pStyle w:val="1"/>
      </w:pPr>
      <w:r w:rsidRPr="00641CA3">
        <w:t>省选才考得到的优化</w:t>
      </w:r>
    </w:p>
    <w:p w14:paraId="26F535F2" w14:textId="77777777" w:rsidR="00641CA3" w:rsidRPr="00641CA3" w:rsidRDefault="00641CA3" w:rsidP="00641CA3">
      <w:pPr>
        <w:numPr>
          <w:ilvl w:val="0"/>
          <w:numId w:val="14"/>
        </w:numPr>
        <w:spacing w:line="0" w:lineRule="atLeast"/>
        <w:ind w:left="0" w:firstLineChars="100" w:firstLine="210"/>
        <w:jc w:val="left"/>
      </w:pPr>
      <w:r w:rsidRPr="00641CA3">
        <w:t>斜率优化</w:t>
      </w:r>
    </w:p>
    <w:p w14:paraId="28234A13" w14:textId="77777777" w:rsidR="00641CA3" w:rsidRPr="00641CA3" w:rsidRDefault="00641CA3" w:rsidP="00641CA3">
      <w:pPr>
        <w:numPr>
          <w:ilvl w:val="0"/>
          <w:numId w:val="14"/>
        </w:numPr>
        <w:spacing w:line="0" w:lineRule="atLeast"/>
        <w:ind w:left="0" w:firstLineChars="100" w:firstLine="210"/>
        <w:jc w:val="left"/>
      </w:pPr>
      <w:r w:rsidRPr="00641CA3">
        <w:t>四边形不等式优化</w:t>
      </w:r>
    </w:p>
    <w:p w14:paraId="6CDD877A" w14:textId="36D616AB" w:rsidR="00641CA3" w:rsidRPr="00641CA3" w:rsidRDefault="00641CA3" w:rsidP="00641CA3">
      <w:pPr>
        <w:pStyle w:val="1"/>
      </w:pPr>
      <w:r w:rsidRPr="00641CA3">
        <w:t>一些你想不到的玄学优化</w:t>
      </w:r>
    </w:p>
    <w:p w14:paraId="09A34597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由于做题先后问题，先把这一天赋点开了。。</w:t>
      </w:r>
    </w:p>
    <w:p w14:paraId="57B1657B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既然是个例的玄学优化，那么就以例题的形式给出了。</w:t>
      </w:r>
    </w:p>
    <w:p w14:paraId="4B8EFF4B" w14:textId="0C997830" w:rsidR="00641CA3" w:rsidRPr="00641CA3" w:rsidRDefault="00641CA3" w:rsidP="00641CA3">
      <w:pPr>
        <w:pStyle w:val="2"/>
      </w:pPr>
      <w:hyperlink r:id="rId13" w:history="1">
        <w:r w:rsidRPr="00641CA3">
          <w:rPr>
            <w:rStyle w:val="a9"/>
          </w:rPr>
          <w:t>NOIP原题，过河</w:t>
        </w:r>
      </w:hyperlink>
    </w:p>
    <w:p w14:paraId="04C072FE" w14:textId="77777777" w:rsidR="00641CA3" w:rsidRDefault="00641CA3" w:rsidP="00641CA3">
      <w:pPr>
        <w:pStyle w:val="3"/>
      </w:pPr>
      <w:r w:rsidRPr="00641CA3">
        <w:t>题面： </w:t>
      </w:r>
    </w:p>
    <w:p w14:paraId="47E4B165" w14:textId="3DAF2F90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给你一个L（ L&lt;=10^9</w:t>
      </w:r>
      <w:r w:rsidRPr="00641CA3">
        <w:rPr>
          <w:i/>
          <w:iCs/>
        </w:rPr>
        <w:t>L</w:t>
      </w:r>
      <w:r w:rsidRPr="00641CA3">
        <w:t>&lt;=109）的路上面有N（ N&lt;=100</w:t>
      </w:r>
      <w:r w:rsidRPr="00641CA3">
        <w:rPr>
          <w:i/>
          <w:iCs/>
        </w:rPr>
        <w:t>N</w:t>
      </w:r>
      <w:r w:rsidRPr="00641CA3">
        <w:t>&lt;=100）个刺儿，给定跳远范围 [S,T][</w:t>
      </w:r>
      <w:r w:rsidRPr="00641CA3">
        <w:rPr>
          <w:i/>
          <w:iCs/>
        </w:rPr>
        <w:t>S</w:t>
      </w:r>
      <w:r w:rsidRPr="00641CA3">
        <w:t>,</w:t>
      </w:r>
      <w:r w:rsidRPr="00641CA3">
        <w:rPr>
          <w:i/>
          <w:iCs/>
        </w:rPr>
        <w:t>T</w:t>
      </w:r>
      <w:r w:rsidRPr="00641CA3">
        <w:t>]，问要跳到终点最少得扎多少刺儿？</w:t>
      </w:r>
    </w:p>
    <w:p w14:paraId="2B763EAB" w14:textId="77777777" w:rsidR="00641CA3" w:rsidRPr="00641CA3" w:rsidRDefault="00641CA3" w:rsidP="00641CA3">
      <w:pPr>
        <w:pStyle w:val="3"/>
      </w:pPr>
      <w:r w:rsidRPr="00641CA3">
        <w:lastRenderedPageBreak/>
        <w:t>口胡分析：</w:t>
      </w:r>
    </w:p>
    <w:p w14:paraId="724EEAD4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首先是个人都想得出30分DP（ L&lt;=300</w:t>
      </w:r>
      <w:r w:rsidRPr="00641CA3">
        <w:rPr>
          <w:i/>
          <w:iCs/>
        </w:rPr>
        <w:t>L</w:t>
      </w:r>
      <w:r w:rsidRPr="00641CA3">
        <w:t>&lt;=300）：</w:t>
      </w:r>
    </w:p>
    <w:p w14:paraId="5893B682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设f[i]为长为i时最小踩刺次数，则 f[i]=f[i-(s-&gt;t)]+(cier[i]?)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]=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t>(</w:t>
      </w:r>
      <w:r w:rsidRPr="00641CA3">
        <w:rPr>
          <w:i/>
          <w:iCs/>
        </w:rPr>
        <w:t>s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t>&gt;</w:t>
      </w:r>
      <w:r w:rsidRPr="00641CA3">
        <w:rPr>
          <w:i/>
          <w:iCs/>
        </w:rPr>
        <w:t>t</w:t>
      </w:r>
      <w:r w:rsidRPr="00641CA3">
        <w:t>)]+(</w:t>
      </w:r>
      <w:r w:rsidRPr="00641CA3">
        <w:rPr>
          <w:i/>
          <w:iCs/>
        </w:rPr>
        <w:t>cier</w:t>
      </w:r>
      <w:r w:rsidRPr="00641CA3">
        <w:t>[</w:t>
      </w:r>
      <w:r w:rsidRPr="00641CA3">
        <w:rPr>
          <w:i/>
          <w:iCs/>
        </w:rPr>
        <w:t>i</w:t>
      </w:r>
      <w:r w:rsidRPr="00641CA3">
        <w:t>]?)，大概这意思。。</w:t>
      </w:r>
    </w:p>
    <w:p w14:paraId="35CD7DDB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但L太大辣！于是我们就想想办法优化一下。</w:t>
      </w:r>
    </w:p>
    <w:p w14:paraId="2762123A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然后因为刺的个数很少，但是也不能以刺为状态写DP，于是看看刺与刺之间的路能不能缩进。</w:t>
      </w:r>
    </w:p>
    <w:p w14:paraId="78620279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rPr>
          <w:b/>
          <w:bCs/>
        </w:rPr>
        <w:t>于是想到我们一定能跳到 dis=lcm(s,s+1,..,t-1,t)</w:t>
      </w:r>
      <w:r w:rsidRPr="00641CA3">
        <w:rPr>
          <w:b/>
          <w:bCs/>
          <w:i/>
          <w:iCs/>
        </w:rPr>
        <w:t>dis</w:t>
      </w:r>
      <w:r w:rsidRPr="00641CA3">
        <w:rPr>
          <w:b/>
          <w:bCs/>
        </w:rPr>
        <w:t>=</w:t>
      </w:r>
      <w:r w:rsidRPr="00641CA3">
        <w:rPr>
          <w:b/>
          <w:bCs/>
          <w:i/>
          <w:iCs/>
        </w:rPr>
        <w:t>lcm</w:t>
      </w:r>
      <w:r w:rsidRPr="00641CA3">
        <w:rPr>
          <w:b/>
          <w:bCs/>
        </w:rPr>
        <w:t>(</w:t>
      </w:r>
      <w:r w:rsidRPr="00641CA3">
        <w:rPr>
          <w:b/>
          <w:bCs/>
          <w:i/>
          <w:iCs/>
        </w:rPr>
        <w:t>s</w:t>
      </w:r>
      <w:r w:rsidRPr="00641CA3">
        <w:rPr>
          <w:b/>
          <w:bCs/>
        </w:rPr>
        <w:t>,</w:t>
      </w:r>
      <w:r w:rsidRPr="00641CA3">
        <w:rPr>
          <w:b/>
          <w:bCs/>
          <w:i/>
          <w:iCs/>
        </w:rPr>
        <w:t>s</w:t>
      </w:r>
      <w:r w:rsidRPr="00641CA3">
        <w:rPr>
          <w:b/>
          <w:bCs/>
        </w:rPr>
        <w:t>+1,..,</w:t>
      </w:r>
      <w:r w:rsidRPr="00641CA3">
        <w:rPr>
          <w:b/>
          <w:bCs/>
          <w:i/>
          <w:iCs/>
        </w:rPr>
        <w:t>t</w:t>
      </w:r>
      <w:r w:rsidRPr="00641CA3">
        <w:rPr>
          <w:rFonts w:ascii="微软雅黑" w:eastAsia="微软雅黑" w:hAnsi="微软雅黑" w:cs="微软雅黑" w:hint="eastAsia"/>
          <w:b/>
          <w:bCs/>
        </w:rPr>
        <w:t>−</w:t>
      </w:r>
      <w:r w:rsidRPr="00641CA3">
        <w:rPr>
          <w:b/>
          <w:bCs/>
        </w:rPr>
        <w:t>1,</w:t>
      </w:r>
      <w:r w:rsidRPr="00641CA3">
        <w:rPr>
          <w:b/>
          <w:bCs/>
          <w:i/>
          <w:iCs/>
        </w:rPr>
        <w:t>t</w:t>
      </w:r>
      <w:r w:rsidRPr="00641CA3">
        <w:rPr>
          <w:b/>
          <w:bCs/>
        </w:rPr>
        <w:t>)处，于是把这段路对 dis</w:t>
      </w:r>
      <w:r w:rsidRPr="00641CA3">
        <w:rPr>
          <w:b/>
          <w:bCs/>
          <w:i/>
          <w:iCs/>
        </w:rPr>
        <w:t>dis</w:t>
      </w:r>
      <w:r w:rsidRPr="00641CA3">
        <w:rPr>
          <w:b/>
          <w:bCs/>
        </w:rPr>
        <w:t>取个模就行了？？</w:t>
      </w:r>
    </w:p>
    <w:p w14:paraId="6305E021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。。。不是，这个优化是怎么想到的，怎么证明的啊</w:t>
      </w:r>
    </w:p>
    <w:p w14:paraId="73743BB6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这道题优化就玄学，还有其他方法可以把距离缩成71以内，真的不是很懂。</w:t>
      </w:r>
    </w:p>
    <w:p w14:paraId="4D239A45" w14:textId="77777777" w:rsidR="00641CA3" w:rsidRPr="00641CA3" w:rsidRDefault="00641CA3" w:rsidP="00641CA3">
      <w:pPr>
        <w:pStyle w:val="2"/>
      </w:pPr>
      <w:hyperlink r:id="rId14" w:history="1">
        <w:r w:rsidRPr="00641CA3">
          <w:rPr>
            <w:rStyle w:val="a9"/>
          </w:rPr>
          <w:t>NOIP2018普及，摆渡车</w:t>
        </w:r>
      </w:hyperlink>
    </w:p>
    <w:p w14:paraId="6954A80D" w14:textId="77777777" w:rsidR="00641CA3" w:rsidRDefault="00641CA3" w:rsidP="00641CA3">
      <w:pPr>
        <w:pStyle w:val="3"/>
      </w:pPr>
      <w:r w:rsidRPr="00641CA3">
        <w:t>题意： </w:t>
      </w:r>
    </w:p>
    <w:p w14:paraId="69E22B4C" w14:textId="0D860403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一辆车一队人，给定每人的到达时间和一次来回的时间，问最少等待时间？</w:t>
      </w:r>
    </w:p>
    <w:p w14:paraId="24A3E178" w14:textId="77777777" w:rsidR="00641CA3" w:rsidRPr="00641CA3" w:rsidRDefault="00641CA3" w:rsidP="00641CA3">
      <w:pPr>
        <w:pStyle w:val="3"/>
      </w:pPr>
      <w:r w:rsidRPr="00641CA3">
        <w:t>口胡分析：</w:t>
      </w:r>
    </w:p>
    <w:p w14:paraId="3E0D90C9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这题有两种思路：对于小范围的 n,m</w:t>
      </w:r>
      <w:r w:rsidRPr="00641CA3">
        <w:rPr>
          <w:i/>
          <w:iCs/>
        </w:rPr>
        <w:t>n</w:t>
      </w:r>
      <w:r w:rsidRPr="00641CA3">
        <w:t>,</w:t>
      </w:r>
      <w:r w:rsidRPr="00641CA3">
        <w:rPr>
          <w:i/>
          <w:iCs/>
        </w:rPr>
        <w:t>m</w:t>
      </w:r>
      <w:r w:rsidRPr="00641CA3">
        <w:t>列转移方程，或是对 T</w:t>
      </w:r>
      <w:r w:rsidRPr="00641CA3">
        <w:rPr>
          <w:i/>
          <w:iCs/>
        </w:rPr>
        <w:t>T</w:t>
      </w:r>
      <w:r w:rsidRPr="00641CA3">
        <w:t>列转移方程。我两种都写了一下，各有特色，这里只讲后者。</w:t>
      </w:r>
    </w:p>
    <w:p w14:paraId="297840D8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首先我们可以在时间链上标记出每个人的时刻，设 f[i]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]为到了第 i</w:t>
      </w:r>
      <w:r w:rsidRPr="00641CA3">
        <w:rPr>
          <w:i/>
          <w:iCs/>
        </w:rPr>
        <w:t>i</w:t>
      </w:r>
      <w:r w:rsidRPr="00641CA3">
        <w:t>时刻为止所有人的最小等待时间。</w:t>
      </w:r>
    </w:p>
    <w:p w14:paraId="055C5F6F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一个好想的转移思路就是我从某一时刻开始就在起点等，一直等到当前时刻才把所有人一窝子全送走，若利用前缀和啥的处理一下，这明显是一个 O(T^2)</w:t>
      </w:r>
      <w:r w:rsidRPr="00641CA3">
        <w:rPr>
          <w:i/>
          <w:iCs/>
        </w:rPr>
        <w:t>O</w:t>
      </w:r>
      <w:r w:rsidRPr="00641CA3">
        <w:t>(</w:t>
      </w:r>
      <w:r w:rsidRPr="00641CA3">
        <w:rPr>
          <w:i/>
          <w:iCs/>
        </w:rPr>
        <w:t>T</w:t>
      </w:r>
      <w:r w:rsidRPr="00641CA3">
        <w:t>2)的算法。</w:t>
      </w:r>
    </w:p>
    <w:p w14:paraId="43C5EB4F" w14:textId="77777777" w:rsidR="00641CA3" w:rsidRPr="00641CA3" w:rsidRDefault="00641CA3" w:rsidP="00641CA3">
      <w:pPr>
        <w:numPr>
          <w:ilvl w:val="0"/>
          <w:numId w:val="17"/>
        </w:numPr>
        <w:spacing w:line="0" w:lineRule="atLeast"/>
        <w:ind w:left="0" w:firstLineChars="100" w:firstLine="210"/>
        <w:jc w:val="left"/>
      </w:pPr>
      <w:r w:rsidRPr="00641CA3">
        <w:t>考虑第一个玄学优化：我们可以先考虑一个人最多会等多久。</w:t>
      </w:r>
    </w:p>
    <w:p w14:paraId="1AE10234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如果他倒霉，卡在车子走的下一秒到达起点，那么就必须等 m-1</w:t>
      </w:r>
      <w:r w:rsidRPr="00641CA3">
        <w:rPr>
          <w:i/>
          <w:iCs/>
        </w:rPr>
        <w:t>m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t>1秒让车子开回来；如果下一个 m</w:t>
      </w:r>
      <w:r w:rsidRPr="00641CA3">
        <w:rPr>
          <w:i/>
          <w:iCs/>
        </w:rPr>
        <w:t>m</w:t>
      </w:r>
      <w:r w:rsidRPr="00641CA3">
        <w:t>内还有贡献更多的人群，那么他还要继续等。当其贡献更多人群超过 m</w:t>
      </w:r>
      <w:r w:rsidRPr="00641CA3">
        <w:rPr>
          <w:i/>
          <w:iCs/>
        </w:rPr>
        <w:t>m</w:t>
      </w:r>
      <w:r w:rsidRPr="00641CA3">
        <w:t>秒后，就完全可以先把那个倒霉的人送走再回来接贡献大的。所以最劣情况是 2m2</w:t>
      </w:r>
      <w:r w:rsidRPr="00641CA3">
        <w:rPr>
          <w:i/>
          <w:iCs/>
        </w:rPr>
        <w:t>m</w:t>
      </w:r>
      <w:r w:rsidRPr="00641CA3">
        <w:t>。</w:t>
      </w:r>
    </w:p>
    <w:p w14:paraId="451E49D3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基于此，一个人产生贡献最优区间可以锁定在 (i-2m,i-m](</w:t>
      </w:r>
      <w:r w:rsidRPr="00641CA3">
        <w:rPr>
          <w:i/>
          <w:iCs/>
        </w:rPr>
        <w:t>i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t>2</w:t>
      </w:r>
      <w:r w:rsidRPr="00641CA3">
        <w:rPr>
          <w:i/>
          <w:iCs/>
        </w:rPr>
        <w:t>m</w:t>
      </w:r>
      <w:r w:rsidRPr="00641CA3">
        <w:t>,</w:t>
      </w:r>
      <w:r w:rsidRPr="00641CA3">
        <w:rPr>
          <w:i/>
          <w:iCs/>
        </w:rPr>
        <w:t>i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rPr>
          <w:i/>
          <w:iCs/>
        </w:rPr>
        <w:t>m</w:t>
      </w:r>
      <w:r w:rsidRPr="00641CA3">
        <w:t>]内，我们可以缩小第二次枚举的长度，使其 O(T^2)\to O(Tm)</w:t>
      </w:r>
      <w:r w:rsidRPr="00641CA3">
        <w:rPr>
          <w:i/>
          <w:iCs/>
        </w:rPr>
        <w:t>O</w:t>
      </w:r>
      <w:r w:rsidRPr="00641CA3">
        <w:t>(</w:t>
      </w:r>
      <w:r w:rsidRPr="00641CA3">
        <w:rPr>
          <w:i/>
          <w:iCs/>
        </w:rPr>
        <w:t>T</w:t>
      </w:r>
      <w:r w:rsidRPr="00641CA3">
        <w:t>2)→</w:t>
      </w:r>
      <w:r w:rsidRPr="00641CA3">
        <w:rPr>
          <w:i/>
          <w:iCs/>
        </w:rPr>
        <w:t>O</w:t>
      </w:r>
      <w:r w:rsidRPr="00641CA3">
        <w:t>(</w:t>
      </w:r>
      <w:r w:rsidRPr="00641CA3">
        <w:rPr>
          <w:i/>
          <w:iCs/>
        </w:rPr>
        <w:t>Tm</w:t>
      </w:r>
      <w:r w:rsidRPr="00641CA3">
        <w:t>)，已经优化很大了。</w:t>
      </w:r>
    </w:p>
    <w:p w14:paraId="360301B0" w14:textId="77777777" w:rsidR="00641CA3" w:rsidRPr="00641CA3" w:rsidRDefault="00641CA3" w:rsidP="00641CA3">
      <w:pPr>
        <w:numPr>
          <w:ilvl w:val="0"/>
          <w:numId w:val="18"/>
        </w:numPr>
        <w:spacing w:line="0" w:lineRule="atLeast"/>
        <w:ind w:left="0" w:firstLineChars="100" w:firstLine="210"/>
        <w:jc w:val="left"/>
      </w:pPr>
      <w:r w:rsidRPr="00641CA3">
        <w:t>考虑第二个玄学优化：大量的空白时间。</w:t>
      </w:r>
    </w:p>
    <w:p w14:paraId="2C649534" w14:textId="77777777" w:rsidR="00641CA3" w:rsidRPr="00641CA3" w:rsidRDefault="00641CA3" w:rsidP="00641CA3">
      <w:pPr>
        <w:spacing w:line="0" w:lineRule="atLeast"/>
        <w:ind w:firstLineChars="100" w:firstLine="210"/>
        <w:jc w:val="left"/>
      </w:pPr>
      <w:r w:rsidRPr="00641CA3">
        <w:t>由于200个人占有五个数量级的时间轴，空白时间一定是很多的。对于 [i-m,i][</w:t>
      </w:r>
      <w:r w:rsidRPr="00641CA3">
        <w:rPr>
          <w:i/>
          <w:iCs/>
        </w:rPr>
        <w:t>i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rPr>
          <w:i/>
          <w:iCs/>
        </w:rPr>
        <w:t>m</w:t>
      </w:r>
      <w:r w:rsidRPr="00641CA3">
        <w:t>,</w:t>
      </w:r>
      <w:r w:rsidRPr="00641CA3">
        <w:rPr>
          <w:i/>
          <w:iCs/>
        </w:rPr>
        <w:t>i</w:t>
      </w:r>
      <w:r w:rsidRPr="00641CA3">
        <w:t>]区间若没有人的情况，我们完全可以通过 f[i]=f[i-m]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t>]=</w:t>
      </w:r>
      <w:r w:rsidRPr="00641CA3">
        <w:rPr>
          <w:i/>
          <w:iCs/>
        </w:rPr>
        <w:t>f</w:t>
      </w:r>
      <w:r w:rsidRPr="00641CA3">
        <w:t>[</w:t>
      </w:r>
      <w:r w:rsidRPr="00641CA3">
        <w:rPr>
          <w:i/>
          <w:iCs/>
        </w:rPr>
        <w:t>i</w:t>
      </w:r>
      <w:r w:rsidRPr="00641CA3">
        <w:rPr>
          <w:rFonts w:ascii="微软雅黑" w:eastAsia="微软雅黑" w:hAnsi="微软雅黑" w:cs="微软雅黑" w:hint="eastAsia"/>
        </w:rPr>
        <w:t>−</w:t>
      </w:r>
      <w:r w:rsidRPr="00641CA3">
        <w:rPr>
          <w:i/>
          <w:iCs/>
        </w:rPr>
        <w:t>m</w:t>
      </w:r>
      <w:r w:rsidRPr="00641CA3">
        <w:t>]对其加速。但这个其实很玄学，若 m</w:t>
      </w:r>
      <w:r w:rsidRPr="00641CA3">
        <w:rPr>
          <w:i/>
          <w:iCs/>
        </w:rPr>
        <w:t>m</w:t>
      </w:r>
      <w:r w:rsidRPr="00641CA3">
        <w:t>较大且分布均匀很可能卡掉，但显然 CCF</w:t>
      </w:r>
      <w:r w:rsidRPr="00641CA3">
        <w:rPr>
          <w:i/>
          <w:iCs/>
        </w:rPr>
        <w:t>CCF</w:t>
      </w:r>
      <w:r w:rsidRPr="00641CA3">
        <w:t>没有那么做。于是就玄学 AC</w:t>
      </w:r>
      <w:r w:rsidRPr="00641CA3">
        <w:rPr>
          <w:i/>
          <w:iCs/>
        </w:rPr>
        <w:t>AC</w:t>
      </w:r>
      <w:r w:rsidRPr="00641CA3">
        <w:t>了。</w:t>
      </w:r>
    </w:p>
    <w:p w14:paraId="7DC22593" w14:textId="77777777" w:rsidR="00A942D9" w:rsidRDefault="00A942D9" w:rsidP="00641CA3">
      <w:pPr>
        <w:spacing w:line="0" w:lineRule="atLeast"/>
        <w:ind w:firstLineChars="100" w:firstLine="210"/>
        <w:jc w:val="left"/>
      </w:pPr>
    </w:p>
    <w:sectPr w:rsidR="00A94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6793"/>
    <w:multiLevelType w:val="multilevel"/>
    <w:tmpl w:val="96B40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5E24"/>
    <w:multiLevelType w:val="multilevel"/>
    <w:tmpl w:val="BA6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F060F"/>
    <w:multiLevelType w:val="multilevel"/>
    <w:tmpl w:val="3510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100B3"/>
    <w:multiLevelType w:val="multilevel"/>
    <w:tmpl w:val="286A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9776B"/>
    <w:multiLevelType w:val="multilevel"/>
    <w:tmpl w:val="2B0CE9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3428F"/>
    <w:multiLevelType w:val="multilevel"/>
    <w:tmpl w:val="579A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F4AB0"/>
    <w:multiLevelType w:val="multilevel"/>
    <w:tmpl w:val="124A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0945"/>
    <w:multiLevelType w:val="multilevel"/>
    <w:tmpl w:val="AFA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22EA4"/>
    <w:multiLevelType w:val="multilevel"/>
    <w:tmpl w:val="F018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E9D"/>
    <w:multiLevelType w:val="multilevel"/>
    <w:tmpl w:val="881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C0D17"/>
    <w:multiLevelType w:val="multilevel"/>
    <w:tmpl w:val="C316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52B66"/>
    <w:multiLevelType w:val="multilevel"/>
    <w:tmpl w:val="6C7C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17E05"/>
    <w:multiLevelType w:val="multilevel"/>
    <w:tmpl w:val="B0DC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A23FD"/>
    <w:multiLevelType w:val="multilevel"/>
    <w:tmpl w:val="D3B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940FE"/>
    <w:multiLevelType w:val="multilevel"/>
    <w:tmpl w:val="1F16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90B5F"/>
    <w:multiLevelType w:val="multilevel"/>
    <w:tmpl w:val="FC1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74920"/>
    <w:multiLevelType w:val="multilevel"/>
    <w:tmpl w:val="4E686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B78B8"/>
    <w:multiLevelType w:val="multilevel"/>
    <w:tmpl w:val="EF58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3"/>
  </w:num>
  <w:num w:numId="5">
    <w:abstractNumId w:val="9"/>
  </w:num>
  <w:num w:numId="6">
    <w:abstractNumId w:val="15"/>
  </w:num>
  <w:num w:numId="7">
    <w:abstractNumId w:val="2"/>
  </w:num>
  <w:num w:numId="8">
    <w:abstractNumId w:val="4"/>
  </w:num>
  <w:num w:numId="9">
    <w:abstractNumId w:val="0"/>
  </w:num>
  <w:num w:numId="10">
    <w:abstractNumId w:val="10"/>
  </w:num>
  <w:num w:numId="11">
    <w:abstractNumId w:val="17"/>
  </w:num>
  <w:num w:numId="12">
    <w:abstractNumId w:val="16"/>
  </w:num>
  <w:num w:numId="13">
    <w:abstractNumId w:val="12"/>
  </w:num>
  <w:num w:numId="14">
    <w:abstractNumId w:val="6"/>
  </w:num>
  <w:num w:numId="15">
    <w:abstractNumId w:val="5"/>
  </w:num>
  <w:num w:numId="16">
    <w:abstractNumId w:val="8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59"/>
    <w:rsid w:val="00285659"/>
    <w:rsid w:val="00641CA3"/>
    <w:rsid w:val="00996906"/>
    <w:rsid w:val="00A942D9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5900"/>
  <w15:chartTrackingRefBased/>
  <w15:docId w15:val="{6E5510B8-65D0-42F9-9A41-904F8EC3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C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1C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1C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1C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641CA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41CA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41C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1C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1C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1C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41CA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org/problemnew/show/P1006" TargetMode="External"/><Relationship Id="rId13" Type="http://schemas.openxmlformats.org/officeDocument/2006/relationships/hyperlink" Target="https://www.luogu.org/problemnew/show/P10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ogu.org/problemnew/show/P1063" TargetMode="External"/><Relationship Id="rId12" Type="http://schemas.openxmlformats.org/officeDocument/2006/relationships/hyperlink" Target="https://www.luogu.org/problem/P46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uogu.org/problemnew/show/P1133" TargetMode="External"/><Relationship Id="rId11" Type="http://schemas.openxmlformats.org/officeDocument/2006/relationships/hyperlink" Target="https://www.luogu.org/problem/P3957" TargetMode="External"/><Relationship Id="rId5" Type="http://schemas.openxmlformats.org/officeDocument/2006/relationships/hyperlink" Target="https://www.luogu.org/problemnew/show/P128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uogu.org/problem/P18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ogu.org/problem/P2704" TargetMode="External"/><Relationship Id="rId14" Type="http://schemas.openxmlformats.org/officeDocument/2006/relationships/hyperlink" Target="https://www.luogu.org/problem/P50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2021-02-25T03:04:00Z</dcterms:created>
  <dcterms:modified xsi:type="dcterms:W3CDTF">2021-02-25T03:12:00Z</dcterms:modified>
</cp:coreProperties>
</file>